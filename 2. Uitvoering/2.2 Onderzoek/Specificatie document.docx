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11735" w14:textId="77777777" w:rsidR="00310B91" w:rsidRDefault="00AA310E">
      <w:r w:rsidRPr="00834C40">
        <w:rPr>
          <w:noProof/>
          <w:lang w:val="nl-NL" w:eastAsia="nl-NL"/>
        </w:rPr>
        <w:drawing>
          <wp:anchor distT="0" distB="0" distL="114300" distR="114300" simplePos="0" relativeHeight="251658240" behindDoc="0" locked="0" layoutInCell="1" allowOverlap="1" wp14:anchorId="668660D9" wp14:editId="4C3E59B9">
            <wp:simplePos x="0" y="0"/>
            <wp:positionH relativeFrom="column">
              <wp:posOffset>2070467</wp:posOffset>
            </wp:positionH>
            <wp:positionV relativeFrom="paragraph">
              <wp:posOffset>67</wp:posOffset>
            </wp:positionV>
            <wp:extent cx="2045970" cy="686435"/>
            <wp:effectExtent l="0" t="0" r="0" b="0"/>
            <wp:wrapThrough wrapText="bothSides">
              <wp:wrapPolygon edited="0">
                <wp:start x="0" y="0"/>
                <wp:lineTo x="0" y="20981"/>
                <wp:lineTo x="21318" y="20981"/>
                <wp:lineTo x="21318" y="0"/>
                <wp:lineTo x="0" y="0"/>
              </wp:wrapPolygon>
            </wp:wrapThrough>
            <wp:docPr id="2" name="Picture 2" descr="C:\Werk\Avans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erk\Avanslogo.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5970" cy="686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D448A3" w14:textId="77777777" w:rsidR="00834C40" w:rsidRDefault="00834C40"/>
    <w:p w14:paraId="7FF35CC5" w14:textId="77777777" w:rsidR="00834C40" w:rsidRDefault="00834C40"/>
    <w:p w14:paraId="363ADD50" w14:textId="77777777" w:rsidR="00834C40" w:rsidRDefault="00834C40" w:rsidP="00834C40">
      <w:pPr>
        <w:jc w:val="center"/>
        <w:rPr>
          <w:b/>
          <w:sz w:val="56"/>
        </w:rPr>
      </w:pPr>
    </w:p>
    <w:p w14:paraId="0B4927B3" w14:textId="77777777" w:rsidR="00834C40" w:rsidRDefault="00834C40" w:rsidP="00834C40">
      <w:pPr>
        <w:jc w:val="center"/>
        <w:rPr>
          <w:b/>
          <w:sz w:val="56"/>
        </w:rPr>
      </w:pPr>
    </w:p>
    <w:p w14:paraId="1084A525" w14:textId="77777777" w:rsidR="00834C40" w:rsidRDefault="00834C40" w:rsidP="00834C40">
      <w:pPr>
        <w:jc w:val="center"/>
        <w:rPr>
          <w:b/>
          <w:sz w:val="56"/>
        </w:rPr>
      </w:pPr>
    </w:p>
    <w:p w14:paraId="4BC028E0" w14:textId="77777777" w:rsidR="00834C40" w:rsidRPr="00834C40" w:rsidRDefault="00834C40" w:rsidP="00834C40">
      <w:pPr>
        <w:jc w:val="center"/>
        <w:rPr>
          <w:b/>
          <w:sz w:val="56"/>
        </w:rPr>
      </w:pPr>
      <w:r w:rsidRPr="00834C40">
        <w:rPr>
          <w:b/>
          <w:sz w:val="56"/>
        </w:rPr>
        <w:t xml:space="preserve">Project </w:t>
      </w:r>
      <w:r w:rsidR="00022A59" w:rsidRPr="00022A59">
        <w:rPr>
          <w:b/>
          <w:sz w:val="56"/>
        </w:rPr>
        <w:t>Pong</w:t>
      </w:r>
    </w:p>
    <w:p w14:paraId="25ECE834" w14:textId="77777777" w:rsidR="00834C40" w:rsidRDefault="00834C40" w:rsidP="00834C40">
      <w:pPr>
        <w:jc w:val="center"/>
        <w:rPr>
          <w:sz w:val="36"/>
        </w:rPr>
      </w:pPr>
      <w:proofErr w:type="spellStart"/>
      <w:r w:rsidRPr="00834C40">
        <w:rPr>
          <w:sz w:val="36"/>
        </w:rPr>
        <w:t>Specificatie</w:t>
      </w:r>
      <w:proofErr w:type="spellEnd"/>
      <w:r w:rsidRPr="00834C40">
        <w:rPr>
          <w:sz w:val="36"/>
        </w:rPr>
        <w:t xml:space="preserve"> document</w:t>
      </w:r>
    </w:p>
    <w:p w14:paraId="0C94C9AB" w14:textId="77777777" w:rsidR="00834C40" w:rsidRDefault="00834C40" w:rsidP="00834C40">
      <w:pPr>
        <w:jc w:val="center"/>
        <w:rPr>
          <w:sz w:val="36"/>
        </w:rPr>
      </w:pPr>
    </w:p>
    <w:p w14:paraId="43095021" w14:textId="77777777" w:rsidR="00834C40" w:rsidRDefault="00834C40" w:rsidP="00834C40">
      <w:pPr>
        <w:jc w:val="center"/>
        <w:rPr>
          <w:sz w:val="36"/>
        </w:rPr>
      </w:pPr>
    </w:p>
    <w:p w14:paraId="5753E5DE" w14:textId="77777777" w:rsidR="00834C40" w:rsidRDefault="00834C40" w:rsidP="00834C40">
      <w:pPr>
        <w:jc w:val="center"/>
        <w:rPr>
          <w:sz w:val="36"/>
        </w:rPr>
      </w:pPr>
    </w:p>
    <w:p w14:paraId="48A6545C" w14:textId="77777777" w:rsidR="00834C40" w:rsidRDefault="00834C40" w:rsidP="00834C40">
      <w:pPr>
        <w:jc w:val="center"/>
        <w:rPr>
          <w:sz w:val="36"/>
        </w:rPr>
      </w:pPr>
    </w:p>
    <w:tbl>
      <w:tblPr>
        <w:tblStyle w:val="Tabelraster"/>
        <w:tblpPr w:leftFromText="180" w:rightFromText="180" w:vertAnchor="text" w:horzAnchor="margin" w:tblpY="2207"/>
        <w:tblW w:w="7646" w:type="dxa"/>
        <w:tblLook w:val="04A0" w:firstRow="1" w:lastRow="0" w:firstColumn="1" w:lastColumn="0" w:noHBand="0" w:noVBand="1"/>
        <w:tblPrChange w:id="0" w:author="Patrick" w:date="2014-02-03T13:08:00Z">
          <w:tblPr>
            <w:tblStyle w:val="Tabelraster"/>
            <w:tblpPr w:leftFromText="180" w:rightFromText="180" w:vertAnchor="text" w:horzAnchor="margin" w:tblpY="2207"/>
            <w:tblW w:w="3823" w:type="dxa"/>
            <w:tblLook w:val="04A0" w:firstRow="1" w:lastRow="0" w:firstColumn="1" w:lastColumn="0" w:noHBand="0" w:noVBand="1"/>
          </w:tblPr>
        </w:tblPrChange>
      </w:tblPr>
      <w:tblGrid>
        <w:gridCol w:w="3823"/>
        <w:gridCol w:w="3823"/>
        <w:tblGridChange w:id="1">
          <w:tblGrid>
            <w:gridCol w:w="3823"/>
            <w:gridCol w:w="3823"/>
          </w:tblGrid>
        </w:tblGridChange>
      </w:tblGrid>
      <w:tr w:rsidR="00A86440" w:rsidRPr="00834C40" w14:paraId="683C21E9" w14:textId="0BFEDEEA" w:rsidTr="00A86440">
        <w:tc>
          <w:tcPr>
            <w:tcW w:w="3823" w:type="dxa"/>
            <w:tcPrChange w:id="2" w:author="Patrick" w:date="2014-02-03T13:08:00Z">
              <w:tcPr>
                <w:tcW w:w="3823" w:type="dxa"/>
              </w:tcPr>
            </w:tcPrChange>
          </w:tcPr>
          <w:p w14:paraId="2FFF17AD" w14:textId="77777777" w:rsidR="00A86440" w:rsidRPr="00022A59" w:rsidRDefault="00A86440" w:rsidP="00F3112D">
            <w:pPr>
              <w:rPr>
                <w:b/>
              </w:rPr>
            </w:pPr>
            <w:proofErr w:type="spellStart"/>
            <w:r w:rsidRPr="00F3112D">
              <w:rPr>
                <w:b/>
              </w:rPr>
              <w:t>Groep</w:t>
            </w:r>
            <w:proofErr w:type="spellEnd"/>
            <w:r w:rsidRPr="00F3112D">
              <w:rPr>
                <w:b/>
              </w:rPr>
              <w:t xml:space="preserve"> </w:t>
            </w:r>
            <w:r>
              <w:rPr>
                <w:b/>
              </w:rPr>
              <w:t>R</w:t>
            </w:r>
          </w:p>
        </w:tc>
        <w:tc>
          <w:tcPr>
            <w:tcW w:w="3823" w:type="dxa"/>
            <w:tcPrChange w:id="3" w:author="Patrick" w:date="2014-02-03T13:08:00Z">
              <w:tcPr>
                <w:tcW w:w="3823" w:type="dxa"/>
              </w:tcPr>
            </w:tcPrChange>
          </w:tcPr>
          <w:p w14:paraId="4BBA7965" w14:textId="717FF5D5" w:rsidR="00A86440" w:rsidRPr="00F3112D" w:rsidRDefault="00A86440" w:rsidP="00F3112D">
            <w:pPr>
              <w:rPr>
                <w:ins w:id="4" w:author="Patrick" w:date="2014-02-03T13:08:00Z"/>
                <w:b/>
              </w:rPr>
            </w:pPr>
            <w:proofErr w:type="spellStart"/>
            <w:ins w:id="5" w:author="Patrick" w:date="2014-02-03T13:08:00Z">
              <w:r>
                <w:rPr>
                  <w:b/>
                </w:rPr>
                <w:t>Studentnummer</w:t>
              </w:r>
              <w:proofErr w:type="spellEnd"/>
            </w:ins>
          </w:p>
        </w:tc>
      </w:tr>
      <w:tr w:rsidR="00A86440" w:rsidRPr="00834C40" w14:paraId="6F0D2DBB" w14:textId="4BCFEEFC" w:rsidTr="00A86440">
        <w:tc>
          <w:tcPr>
            <w:tcW w:w="3823" w:type="dxa"/>
            <w:tcPrChange w:id="6" w:author="Patrick" w:date="2014-02-03T13:08:00Z">
              <w:tcPr>
                <w:tcW w:w="3823" w:type="dxa"/>
              </w:tcPr>
            </w:tcPrChange>
          </w:tcPr>
          <w:p w14:paraId="65EDCE38" w14:textId="77777777" w:rsidR="00A86440" w:rsidRPr="00022A59" w:rsidRDefault="00A86440" w:rsidP="00F3112D">
            <w:pPr>
              <w:rPr>
                <w:lang w:val="nl-NL"/>
              </w:rPr>
            </w:pPr>
            <w:r w:rsidRPr="00022A59">
              <w:rPr>
                <w:lang w:val="nl-NL"/>
              </w:rPr>
              <w:t>Coen van der Schouw</w:t>
            </w:r>
          </w:p>
        </w:tc>
        <w:tc>
          <w:tcPr>
            <w:tcW w:w="3823" w:type="dxa"/>
            <w:tcPrChange w:id="7" w:author="Patrick" w:date="2014-02-03T13:08:00Z">
              <w:tcPr>
                <w:tcW w:w="3823" w:type="dxa"/>
              </w:tcPr>
            </w:tcPrChange>
          </w:tcPr>
          <w:p w14:paraId="0310047B" w14:textId="5506DFFE" w:rsidR="00A86440" w:rsidRPr="00022A59" w:rsidRDefault="00A86440" w:rsidP="00F3112D">
            <w:pPr>
              <w:rPr>
                <w:ins w:id="8" w:author="Patrick" w:date="2014-02-03T13:08:00Z"/>
                <w:lang w:val="nl-NL"/>
              </w:rPr>
            </w:pPr>
            <w:ins w:id="9" w:author="Patrick" w:date="2014-02-03T13:08:00Z">
              <w:r>
                <w:rPr>
                  <w:lang w:val="nl-NL"/>
                </w:rPr>
                <w:t>2064832</w:t>
              </w:r>
            </w:ins>
          </w:p>
        </w:tc>
      </w:tr>
      <w:tr w:rsidR="00A86440" w:rsidRPr="00834C40" w14:paraId="0CDC2592" w14:textId="18888860" w:rsidTr="00A86440">
        <w:tc>
          <w:tcPr>
            <w:tcW w:w="3823" w:type="dxa"/>
            <w:tcPrChange w:id="10" w:author="Patrick" w:date="2014-02-03T13:08:00Z">
              <w:tcPr>
                <w:tcW w:w="3823" w:type="dxa"/>
              </w:tcPr>
            </w:tcPrChange>
          </w:tcPr>
          <w:p w14:paraId="67A054A5" w14:textId="77777777" w:rsidR="00A86440" w:rsidRPr="00022A59" w:rsidRDefault="00A86440" w:rsidP="00F3112D">
            <w:pPr>
              <w:rPr>
                <w:lang w:val="nl-NL"/>
              </w:rPr>
            </w:pPr>
            <w:r w:rsidRPr="00022A59">
              <w:rPr>
                <w:lang w:val="nl-NL"/>
              </w:rPr>
              <w:t>Patrick van der Vlist</w:t>
            </w:r>
          </w:p>
        </w:tc>
        <w:tc>
          <w:tcPr>
            <w:tcW w:w="3823" w:type="dxa"/>
            <w:tcPrChange w:id="11" w:author="Patrick" w:date="2014-02-03T13:08:00Z">
              <w:tcPr>
                <w:tcW w:w="3823" w:type="dxa"/>
              </w:tcPr>
            </w:tcPrChange>
          </w:tcPr>
          <w:p w14:paraId="48E48C5D" w14:textId="03CBF79B" w:rsidR="00A86440" w:rsidRPr="00022A59" w:rsidRDefault="00A86440" w:rsidP="00F3112D">
            <w:pPr>
              <w:rPr>
                <w:ins w:id="12" w:author="Patrick" w:date="2014-02-03T13:08:00Z"/>
                <w:lang w:val="nl-NL"/>
              </w:rPr>
            </w:pPr>
            <w:ins w:id="13" w:author="Patrick" w:date="2014-02-03T13:08:00Z">
              <w:r>
                <w:rPr>
                  <w:lang w:val="nl-NL"/>
                </w:rPr>
                <w:t>2062655</w:t>
              </w:r>
            </w:ins>
          </w:p>
        </w:tc>
      </w:tr>
      <w:tr w:rsidR="00A86440" w:rsidRPr="00834C40" w14:paraId="5505FCC9" w14:textId="02E9B331" w:rsidTr="00A86440">
        <w:tc>
          <w:tcPr>
            <w:tcW w:w="3823" w:type="dxa"/>
            <w:tcPrChange w:id="14" w:author="Patrick" w:date="2014-02-03T13:08:00Z">
              <w:tcPr>
                <w:tcW w:w="3823" w:type="dxa"/>
              </w:tcPr>
            </w:tcPrChange>
          </w:tcPr>
          <w:p w14:paraId="749A0D87" w14:textId="77777777" w:rsidR="00A86440" w:rsidRPr="00022A59" w:rsidRDefault="00A86440" w:rsidP="00F3112D">
            <w:pPr>
              <w:rPr>
                <w:lang w:val="nl-NL"/>
              </w:rPr>
            </w:pPr>
            <w:r w:rsidRPr="00022A59">
              <w:rPr>
                <w:lang w:val="nl-NL"/>
              </w:rPr>
              <w:t>Koen van Beek</w:t>
            </w:r>
          </w:p>
        </w:tc>
        <w:tc>
          <w:tcPr>
            <w:tcW w:w="3823" w:type="dxa"/>
            <w:tcPrChange w:id="15" w:author="Patrick" w:date="2014-02-03T13:08:00Z">
              <w:tcPr>
                <w:tcW w:w="3823" w:type="dxa"/>
              </w:tcPr>
            </w:tcPrChange>
          </w:tcPr>
          <w:p w14:paraId="5A8C0563" w14:textId="504D5608" w:rsidR="00A86440" w:rsidRPr="00022A59" w:rsidRDefault="00A86440" w:rsidP="00F3112D">
            <w:pPr>
              <w:rPr>
                <w:ins w:id="16" w:author="Patrick" w:date="2014-02-03T13:08:00Z"/>
                <w:lang w:val="nl-NL"/>
              </w:rPr>
            </w:pPr>
            <w:ins w:id="17" w:author="Patrick" w:date="2014-02-03T13:09:00Z">
              <w:r>
                <w:rPr>
                  <w:lang w:val="nl-NL"/>
                </w:rPr>
                <w:t>xxxxxxx</w:t>
              </w:r>
            </w:ins>
          </w:p>
        </w:tc>
      </w:tr>
      <w:tr w:rsidR="00A86440" w:rsidRPr="00834C40" w14:paraId="0E32DCC0" w14:textId="48B795B6" w:rsidTr="00A86440">
        <w:tc>
          <w:tcPr>
            <w:tcW w:w="3823" w:type="dxa"/>
            <w:tcPrChange w:id="18" w:author="Patrick" w:date="2014-02-03T13:08:00Z">
              <w:tcPr>
                <w:tcW w:w="3823" w:type="dxa"/>
              </w:tcPr>
            </w:tcPrChange>
          </w:tcPr>
          <w:p w14:paraId="61BF97E3" w14:textId="77777777" w:rsidR="00A86440" w:rsidRPr="00834C40" w:rsidRDefault="00A86440" w:rsidP="00F3112D">
            <w:pPr>
              <w:rPr>
                <w:lang w:val="nl-NL"/>
              </w:rPr>
            </w:pPr>
            <w:r>
              <w:rPr>
                <w:lang w:val="nl-NL"/>
              </w:rPr>
              <w:t xml:space="preserve">Erwin </w:t>
            </w:r>
            <w:proofErr w:type="spellStart"/>
            <w:r>
              <w:rPr>
                <w:lang w:val="nl-NL"/>
              </w:rPr>
              <w:t>Spierings</w:t>
            </w:r>
            <w:proofErr w:type="spellEnd"/>
          </w:p>
        </w:tc>
        <w:tc>
          <w:tcPr>
            <w:tcW w:w="3823" w:type="dxa"/>
            <w:tcPrChange w:id="19" w:author="Patrick" w:date="2014-02-03T13:08:00Z">
              <w:tcPr>
                <w:tcW w:w="3823" w:type="dxa"/>
              </w:tcPr>
            </w:tcPrChange>
          </w:tcPr>
          <w:p w14:paraId="45F7436E" w14:textId="42E6B11A" w:rsidR="00A86440" w:rsidRDefault="00A86440" w:rsidP="00F3112D">
            <w:pPr>
              <w:rPr>
                <w:ins w:id="20" w:author="Patrick" w:date="2014-02-03T13:08:00Z"/>
                <w:lang w:val="nl-NL"/>
              </w:rPr>
            </w:pPr>
            <w:ins w:id="21" w:author="Patrick" w:date="2014-02-03T13:08:00Z">
              <w:r>
                <w:rPr>
                  <w:lang w:val="nl-NL"/>
                </w:rPr>
                <w:t>2061448</w:t>
              </w:r>
            </w:ins>
          </w:p>
        </w:tc>
      </w:tr>
      <w:tr w:rsidR="00A86440" w:rsidRPr="00834C40" w14:paraId="75C24766" w14:textId="39E2A469" w:rsidTr="00A86440">
        <w:tc>
          <w:tcPr>
            <w:tcW w:w="3823" w:type="dxa"/>
            <w:tcPrChange w:id="22" w:author="Patrick" w:date="2014-02-03T13:08:00Z">
              <w:tcPr>
                <w:tcW w:w="3823" w:type="dxa"/>
              </w:tcPr>
            </w:tcPrChange>
          </w:tcPr>
          <w:p w14:paraId="504B59D6" w14:textId="77777777" w:rsidR="00A86440" w:rsidRPr="00834C40" w:rsidRDefault="00A86440" w:rsidP="00F3112D">
            <w:pPr>
              <w:rPr>
                <w:lang w:val="nl-NL"/>
              </w:rPr>
            </w:pPr>
            <w:proofErr w:type="spellStart"/>
            <w:r>
              <w:rPr>
                <w:lang w:val="nl-NL"/>
              </w:rPr>
              <w:t>Fabien</w:t>
            </w:r>
            <w:proofErr w:type="spellEnd"/>
            <w:r>
              <w:rPr>
                <w:lang w:val="nl-NL"/>
              </w:rPr>
              <w:t xml:space="preserve"> van Gendt</w:t>
            </w:r>
          </w:p>
        </w:tc>
        <w:tc>
          <w:tcPr>
            <w:tcW w:w="3823" w:type="dxa"/>
            <w:tcPrChange w:id="23" w:author="Patrick" w:date="2014-02-03T13:08:00Z">
              <w:tcPr>
                <w:tcW w:w="3823" w:type="dxa"/>
              </w:tcPr>
            </w:tcPrChange>
          </w:tcPr>
          <w:p w14:paraId="46CA14A1" w14:textId="27250A57" w:rsidR="00A86440" w:rsidRDefault="00A86440" w:rsidP="00F3112D">
            <w:pPr>
              <w:rPr>
                <w:ins w:id="24" w:author="Patrick" w:date="2014-02-03T13:08:00Z"/>
                <w:lang w:val="nl-NL"/>
              </w:rPr>
            </w:pPr>
            <w:ins w:id="25" w:author="Patrick" w:date="2014-02-03T13:08:00Z">
              <w:r>
                <w:rPr>
                  <w:lang w:val="nl-NL"/>
                </w:rPr>
                <w:t>2063123</w:t>
              </w:r>
            </w:ins>
          </w:p>
        </w:tc>
      </w:tr>
      <w:tr w:rsidR="00A86440" w:rsidRPr="00834C40" w14:paraId="0039E6FE" w14:textId="51863F13" w:rsidTr="00A86440">
        <w:tc>
          <w:tcPr>
            <w:tcW w:w="3823" w:type="dxa"/>
            <w:tcPrChange w:id="26" w:author="Patrick" w:date="2014-02-03T13:08:00Z">
              <w:tcPr>
                <w:tcW w:w="3823" w:type="dxa"/>
              </w:tcPr>
            </w:tcPrChange>
          </w:tcPr>
          <w:p w14:paraId="3939FA08" w14:textId="77777777" w:rsidR="00A86440" w:rsidRPr="00834C40" w:rsidRDefault="00A86440" w:rsidP="00F3112D">
            <w:pPr>
              <w:rPr>
                <w:lang w:val="nl-NL"/>
              </w:rPr>
            </w:pPr>
            <w:proofErr w:type="spellStart"/>
            <w:r>
              <w:rPr>
                <w:lang w:val="nl-NL"/>
              </w:rPr>
              <w:t>Mika</w:t>
            </w:r>
            <w:proofErr w:type="spellEnd"/>
            <w:r>
              <w:rPr>
                <w:lang w:val="nl-NL"/>
              </w:rPr>
              <w:t xml:space="preserve"> </w:t>
            </w:r>
            <w:proofErr w:type="spellStart"/>
            <w:r>
              <w:rPr>
                <w:lang w:val="nl-NL"/>
              </w:rPr>
              <w:t>Kluytmans</w:t>
            </w:r>
            <w:proofErr w:type="spellEnd"/>
          </w:p>
        </w:tc>
        <w:tc>
          <w:tcPr>
            <w:tcW w:w="3823" w:type="dxa"/>
            <w:tcPrChange w:id="27" w:author="Patrick" w:date="2014-02-03T13:08:00Z">
              <w:tcPr>
                <w:tcW w:w="3823" w:type="dxa"/>
              </w:tcPr>
            </w:tcPrChange>
          </w:tcPr>
          <w:p w14:paraId="262EACE5" w14:textId="530A618E" w:rsidR="00A86440" w:rsidRDefault="00A86440" w:rsidP="00F3112D">
            <w:pPr>
              <w:rPr>
                <w:ins w:id="28" w:author="Patrick" w:date="2014-02-03T13:08:00Z"/>
                <w:lang w:val="nl-NL"/>
              </w:rPr>
            </w:pPr>
            <w:ins w:id="29" w:author="Patrick" w:date="2014-02-03T13:08:00Z">
              <w:r>
                <w:rPr>
                  <w:lang w:val="nl-NL"/>
                </w:rPr>
                <w:t>2062241</w:t>
              </w:r>
            </w:ins>
          </w:p>
        </w:tc>
      </w:tr>
      <w:tr w:rsidR="00A86440" w:rsidRPr="00834C40" w:rsidDel="002E63E6" w14:paraId="48C966F7" w14:textId="77777777" w:rsidTr="00A86440">
        <w:trPr>
          <w:trHeight w:val="63"/>
          <w:del w:id="30" w:author="Patrick" w:date="2014-01-30T15:37:00Z"/>
          <w:trPrChange w:id="31" w:author="Patrick" w:date="2014-02-03T13:08:00Z">
            <w:trPr>
              <w:trHeight w:val="63"/>
            </w:trPr>
          </w:trPrChange>
        </w:trPr>
        <w:tc>
          <w:tcPr>
            <w:tcW w:w="3823" w:type="dxa"/>
            <w:tcPrChange w:id="32" w:author="Patrick" w:date="2014-02-03T13:08:00Z">
              <w:tcPr>
                <w:tcW w:w="3823" w:type="dxa"/>
              </w:tcPr>
            </w:tcPrChange>
          </w:tcPr>
          <w:p w14:paraId="485F48D5" w14:textId="77777777" w:rsidR="00A86440" w:rsidRPr="00834C40" w:rsidDel="002E63E6" w:rsidRDefault="00A86440" w:rsidP="00F3112D">
            <w:pPr>
              <w:rPr>
                <w:del w:id="33" w:author="Patrick" w:date="2014-01-30T15:37:00Z"/>
                <w:lang w:val="nl-NL"/>
              </w:rPr>
            </w:pPr>
          </w:p>
        </w:tc>
        <w:tc>
          <w:tcPr>
            <w:tcW w:w="3823" w:type="dxa"/>
            <w:tcPrChange w:id="34" w:author="Patrick" w:date="2014-02-03T13:08:00Z">
              <w:tcPr>
                <w:tcW w:w="3823" w:type="dxa"/>
              </w:tcPr>
            </w:tcPrChange>
          </w:tcPr>
          <w:p w14:paraId="3EB53545" w14:textId="77777777" w:rsidR="00A86440" w:rsidRPr="00834C40" w:rsidDel="002E63E6" w:rsidRDefault="00A86440">
            <w:pPr>
              <w:rPr>
                <w:ins w:id="35" w:author="Patrick" w:date="2014-02-03T13:08:00Z"/>
                <w:lang w:val="nl-NL"/>
              </w:rPr>
            </w:pPr>
          </w:p>
        </w:tc>
      </w:tr>
    </w:tbl>
    <w:p w14:paraId="038B5206" w14:textId="77777777" w:rsidR="00834C40" w:rsidRDefault="00834C40" w:rsidP="00834C40">
      <w:pPr>
        <w:jc w:val="center"/>
        <w:rPr>
          <w:sz w:val="36"/>
        </w:rPr>
      </w:pPr>
    </w:p>
    <w:tbl>
      <w:tblPr>
        <w:tblStyle w:val="Tabelraster"/>
        <w:tblpPr w:leftFromText="180" w:rightFromText="180" w:vertAnchor="text" w:horzAnchor="margin" w:tblpY="759"/>
        <w:tblW w:w="0" w:type="auto"/>
        <w:tblLook w:val="04A0" w:firstRow="1" w:lastRow="0" w:firstColumn="1" w:lastColumn="0" w:noHBand="0" w:noVBand="1"/>
      </w:tblPr>
      <w:tblGrid>
        <w:gridCol w:w="1838"/>
        <w:gridCol w:w="1985"/>
      </w:tblGrid>
      <w:tr w:rsidR="000B0F52" w14:paraId="7FD6B0D1" w14:textId="77777777" w:rsidTr="000B0F52">
        <w:tc>
          <w:tcPr>
            <w:tcW w:w="1838" w:type="dxa"/>
          </w:tcPr>
          <w:p w14:paraId="12D67365" w14:textId="77777777" w:rsidR="000B0F52" w:rsidRPr="000B0F52" w:rsidRDefault="000B0F52" w:rsidP="000B0F52">
            <w:pPr>
              <w:rPr>
                <w:b/>
              </w:rPr>
            </w:pPr>
            <w:r w:rsidRPr="000B0F52">
              <w:rPr>
                <w:b/>
              </w:rPr>
              <w:t>Datum</w:t>
            </w:r>
          </w:p>
        </w:tc>
        <w:tc>
          <w:tcPr>
            <w:tcW w:w="1985" w:type="dxa"/>
          </w:tcPr>
          <w:p w14:paraId="48159A8B" w14:textId="77777777" w:rsidR="000B0F52" w:rsidRPr="000B0F52" w:rsidRDefault="00022A59" w:rsidP="000B0F52">
            <w:r>
              <w:t>28-01-2014</w:t>
            </w:r>
          </w:p>
        </w:tc>
      </w:tr>
      <w:tr w:rsidR="000B0F52" w14:paraId="071E39A2" w14:textId="77777777" w:rsidTr="000B0F52">
        <w:tc>
          <w:tcPr>
            <w:tcW w:w="1838" w:type="dxa"/>
          </w:tcPr>
          <w:p w14:paraId="6A4A3876" w14:textId="77777777" w:rsidR="000B0F52" w:rsidRPr="000B0F52" w:rsidRDefault="000B0F52" w:rsidP="000B0F52">
            <w:pPr>
              <w:rPr>
                <w:b/>
              </w:rPr>
            </w:pPr>
            <w:proofErr w:type="spellStart"/>
            <w:r w:rsidRPr="000B0F52">
              <w:rPr>
                <w:b/>
              </w:rPr>
              <w:t>Versie</w:t>
            </w:r>
            <w:proofErr w:type="spellEnd"/>
          </w:p>
        </w:tc>
        <w:tc>
          <w:tcPr>
            <w:tcW w:w="1985" w:type="dxa"/>
          </w:tcPr>
          <w:p w14:paraId="3C64EE7E" w14:textId="77777777" w:rsidR="000B0F52" w:rsidRPr="000B0F52" w:rsidRDefault="00022A59" w:rsidP="000B0F52">
            <w:r>
              <w:t>1.0</w:t>
            </w:r>
          </w:p>
        </w:tc>
      </w:tr>
    </w:tbl>
    <w:p w14:paraId="2D95B7DF" w14:textId="77777777" w:rsidR="000B0F52" w:rsidRDefault="00F3112D">
      <w:pPr>
        <w:rPr>
          <w:sz w:val="36"/>
        </w:rPr>
      </w:pPr>
      <w:r>
        <w:rPr>
          <w:sz w:val="36"/>
        </w:rPr>
        <w:br w:type="page"/>
      </w:r>
    </w:p>
    <w:p w14:paraId="63BBAC71" w14:textId="77777777" w:rsidR="00F3112D" w:rsidRDefault="00F3112D">
      <w:pPr>
        <w:rPr>
          <w:sz w:val="36"/>
        </w:rPr>
      </w:pPr>
    </w:p>
    <w:tbl>
      <w:tblPr>
        <w:tblStyle w:val="Tabelraster"/>
        <w:tblW w:w="9493" w:type="dxa"/>
        <w:tblLook w:val="04A0" w:firstRow="1" w:lastRow="0" w:firstColumn="1" w:lastColumn="0" w:noHBand="0" w:noVBand="1"/>
      </w:tblPr>
      <w:tblGrid>
        <w:gridCol w:w="1709"/>
        <w:gridCol w:w="7784"/>
      </w:tblGrid>
      <w:tr w:rsidR="00F3112D" w:rsidRPr="00834C40" w14:paraId="79332657" w14:textId="77777777" w:rsidTr="00F3112D">
        <w:tc>
          <w:tcPr>
            <w:tcW w:w="1709" w:type="dxa"/>
          </w:tcPr>
          <w:p w14:paraId="31D3615D" w14:textId="77777777" w:rsidR="00F3112D" w:rsidRPr="00F3112D" w:rsidRDefault="00F3112D" w:rsidP="00993A51">
            <w:pPr>
              <w:rPr>
                <w:b/>
              </w:rPr>
            </w:pPr>
            <w:proofErr w:type="spellStart"/>
            <w:r>
              <w:rPr>
                <w:b/>
              </w:rPr>
              <w:t>Versie</w:t>
            </w:r>
            <w:proofErr w:type="spellEnd"/>
          </w:p>
        </w:tc>
        <w:tc>
          <w:tcPr>
            <w:tcW w:w="7784" w:type="dxa"/>
          </w:tcPr>
          <w:p w14:paraId="154AFF5C" w14:textId="77777777" w:rsidR="00F3112D" w:rsidRDefault="00F3112D" w:rsidP="00993A51">
            <w:pPr>
              <w:rPr>
                <w:b/>
              </w:rPr>
            </w:pPr>
            <w:proofErr w:type="spellStart"/>
            <w:r>
              <w:rPr>
                <w:b/>
              </w:rPr>
              <w:t>Wijzigingen</w:t>
            </w:r>
            <w:proofErr w:type="spellEnd"/>
          </w:p>
        </w:tc>
      </w:tr>
      <w:tr w:rsidR="00F3112D" w:rsidRPr="00834C40" w14:paraId="534D7C88" w14:textId="77777777" w:rsidTr="00F3112D">
        <w:tc>
          <w:tcPr>
            <w:tcW w:w="1709" w:type="dxa"/>
          </w:tcPr>
          <w:p w14:paraId="3A52C11B" w14:textId="77777777" w:rsidR="00F3112D" w:rsidRPr="00834C40" w:rsidRDefault="00F3112D" w:rsidP="00993A51">
            <w:pPr>
              <w:rPr>
                <w:lang w:val="nl-NL"/>
              </w:rPr>
            </w:pPr>
            <w:r>
              <w:rPr>
                <w:lang w:val="nl-NL"/>
              </w:rPr>
              <w:t>1.0</w:t>
            </w:r>
          </w:p>
        </w:tc>
        <w:tc>
          <w:tcPr>
            <w:tcW w:w="7784" w:type="dxa"/>
          </w:tcPr>
          <w:p w14:paraId="13C6F90F" w14:textId="77777777" w:rsidR="00F3112D" w:rsidRPr="00834C40" w:rsidRDefault="00F3112D" w:rsidP="00993A51">
            <w:pPr>
              <w:rPr>
                <w:lang w:val="nl-NL"/>
              </w:rPr>
            </w:pPr>
            <w:r>
              <w:rPr>
                <w:lang w:val="nl-NL"/>
              </w:rPr>
              <w:t>Eerste versie</w:t>
            </w:r>
          </w:p>
        </w:tc>
      </w:tr>
      <w:tr w:rsidR="00F3112D" w:rsidRPr="00834C40" w14:paraId="3F3292FD" w14:textId="77777777" w:rsidTr="00F3112D">
        <w:tc>
          <w:tcPr>
            <w:tcW w:w="1709" w:type="dxa"/>
          </w:tcPr>
          <w:p w14:paraId="5EAF3D34" w14:textId="77777777" w:rsidR="00F3112D" w:rsidRPr="003F2C8C" w:rsidRDefault="00F3112D" w:rsidP="00993A51">
            <w:pPr>
              <w:rPr>
                <w:color w:val="5B9BD5" w:themeColor="accent1"/>
                <w:lang w:val="nl-NL"/>
              </w:rPr>
            </w:pPr>
          </w:p>
        </w:tc>
        <w:tc>
          <w:tcPr>
            <w:tcW w:w="7784" w:type="dxa"/>
          </w:tcPr>
          <w:p w14:paraId="03CBDEE4" w14:textId="77777777" w:rsidR="00F3112D" w:rsidRPr="003F2C8C" w:rsidRDefault="00F3112D" w:rsidP="00993A51">
            <w:pPr>
              <w:rPr>
                <w:color w:val="5B9BD5" w:themeColor="accent1"/>
                <w:lang w:val="nl-NL"/>
              </w:rPr>
            </w:pPr>
          </w:p>
        </w:tc>
      </w:tr>
      <w:tr w:rsidR="00F3112D" w:rsidRPr="00834C40" w14:paraId="443E28DE" w14:textId="77777777" w:rsidTr="00F3112D">
        <w:tc>
          <w:tcPr>
            <w:tcW w:w="1709" w:type="dxa"/>
          </w:tcPr>
          <w:p w14:paraId="123DDCAA" w14:textId="77777777" w:rsidR="00F3112D" w:rsidRPr="003F2C8C" w:rsidRDefault="00F3112D" w:rsidP="00993A51">
            <w:pPr>
              <w:rPr>
                <w:color w:val="5B9BD5" w:themeColor="accent1"/>
                <w:lang w:val="nl-NL"/>
              </w:rPr>
            </w:pPr>
          </w:p>
        </w:tc>
        <w:tc>
          <w:tcPr>
            <w:tcW w:w="7784" w:type="dxa"/>
          </w:tcPr>
          <w:p w14:paraId="6A4716AF" w14:textId="77777777" w:rsidR="00F3112D" w:rsidRPr="003F2C8C" w:rsidRDefault="00F3112D" w:rsidP="00993A51">
            <w:pPr>
              <w:rPr>
                <w:color w:val="5B9BD5" w:themeColor="accent1"/>
                <w:lang w:val="nl-NL"/>
              </w:rPr>
            </w:pPr>
          </w:p>
        </w:tc>
      </w:tr>
      <w:tr w:rsidR="00F3112D" w:rsidRPr="00834C40" w14:paraId="03AA7224" w14:textId="77777777" w:rsidTr="00F3112D">
        <w:tc>
          <w:tcPr>
            <w:tcW w:w="1709" w:type="dxa"/>
          </w:tcPr>
          <w:p w14:paraId="1FB298B4" w14:textId="77777777" w:rsidR="00F3112D" w:rsidRPr="00834C40" w:rsidRDefault="00F3112D" w:rsidP="00993A51">
            <w:pPr>
              <w:rPr>
                <w:lang w:val="nl-NL"/>
              </w:rPr>
            </w:pPr>
          </w:p>
        </w:tc>
        <w:tc>
          <w:tcPr>
            <w:tcW w:w="7784" w:type="dxa"/>
          </w:tcPr>
          <w:p w14:paraId="2198F2E1" w14:textId="77777777" w:rsidR="00F3112D" w:rsidRPr="00834C40" w:rsidRDefault="00F3112D" w:rsidP="00993A51">
            <w:pPr>
              <w:rPr>
                <w:lang w:val="nl-NL"/>
              </w:rPr>
            </w:pPr>
          </w:p>
        </w:tc>
      </w:tr>
      <w:tr w:rsidR="00F3112D" w:rsidRPr="00834C40" w14:paraId="4479CBF1" w14:textId="77777777" w:rsidTr="00F3112D">
        <w:tc>
          <w:tcPr>
            <w:tcW w:w="1709" w:type="dxa"/>
          </w:tcPr>
          <w:p w14:paraId="3CE97EBC" w14:textId="77777777" w:rsidR="00F3112D" w:rsidRPr="00834C40" w:rsidRDefault="00F3112D" w:rsidP="00993A51">
            <w:pPr>
              <w:rPr>
                <w:lang w:val="nl-NL"/>
              </w:rPr>
            </w:pPr>
          </w:p>
        </w:tc>
        <w:tc>
          <w:tcPr>
            <w:tcW w:w="7784" w:type="dxa"/>
          </w:tcPr>
          <w:p w14:paraId="64AFB9DA" w14:textId="77777777" w:rsidR="00F3112D" w:rsidRPr="00834C40" w:rsidRDefault="00F3112D" w:rsidP="00993A51">
            <w:pPr>
              <w:rPr>
                <w:lang w:val="nl-NL"/>
              </w:rPr>
            </w:pPr>
          </w:p>
        </w:tc>
      </w:tr>
      <w:tr w:rsidR="00F3112D" w:rsidRPr="00834C40" w14:paraId="1B8EC63D" w14:textId="77777777" w:rsidTr="00F3112D">
        <w:tc>
          <w:tcPr>
            <w:tcW w:w="1709" w:type="dxa"/>
          </w:tcPr>
          <w:p w14:paraId="0F91BE09" w14:textId="77777777" w:rsidR="00F3112D" w:rsidRPr="00834C40" w:rsidRDefault="00F3112D" w:rsidP="00993A51">
            <w:pPr>
              <w:rPr>
                <w:lang w:val="nl-NL"/>
              </w:rPr>
            </w:pPr>
          </w:p>
        </w:tc>
        <w:tc>
          <w:tcPr>
            <w:tcW w:w="7784" w:type="dxa"/>
          </w:tcPr>
          <w:p w14:paraId="65341ECF" w14:textId="77777777" w:rsidR="00F3112D" w:rsidRPr="00834C40" w:rsidRDefault="00F3112D" w:rsidP="00993A51">
            <w:pPr>
              <w:rPr>
                <w:lang w:val="nl-NL"/>
              </w:rPr>
            </w:pPr>
          </w:p>
        </w:tc>
      </w:tr>
      <w:tr w:rsidR="00F3112D" w:rsidRPr="00834C40" w14:paraId="7DE9E809" w14:textId="77777777" w:rsidTr="00F3112D">
        <w:tc>
          <w:tcPr>
            <w:tcW w:w="1709" w:type="dxa"/>
          </w:tcPr>
          <w:p w14:paraId="4F57E03C" w14:textId="77777777" w:rsidR="00F3112D" w:rsidRPr="00834C40" w:rsidRDefault="00F3112D" w:rsidP="00993A51">
            <w:pPr>
              <w:rPr>
                <w:lang w:val="nl-NL"/>
              </w:rPr>
            </w:pPr>
          </w:p>
        </w:tc>
        <w:tc>
          <w:tcPr>
            <w:tcW w:w="7784" w:type="dxa"/>
          </w:tcPr>
          <w:p w14:paraId="794241F9" w14:textId="77777777" w:rsidR="00F3112D" w:rsidRPr="00834C40" w:rsidRDefault="00F3112D" w:rsidP="00993A51">
            <w:pPr>
              <w:rPr>
                <w:lang w:val="nl-NL"/>
              </w:rPr>
            </w:pPr>
          </w:p>
        </w:tc>
      </w:tr>
    </w:tbl>
    <w:p w14:paraId="1177A7C5" w14:textId="77777777" w:rsidR="00F3112D" w:rsidRDefault="00F3112D" w:rsidP="00F3112D">
      <w:pPr>
        <w:rPr>
          <w:lang w:val="nl-NL"/>
        </w:rPr>
      </w:pPr>
    </w:p>
    <w:tbl>
      <w:tblPr>
        <w:tblStyle w:val="Tabelraster"/>
        <w:tblW w:w="9493" w:type="dxa"/>
        <w:tblLook w:val="04A0" w:firstRow="1" w:lastRow="0" w:firstColumn="1" w:lastColumn="0" w:noHBand="0" w:noVBand="1"/>
      </w:tblPr>
      <w:tblGrid>
        <w:gridCol w:w="1696"/>
        <w:gridCol w:w="649"/>
        <w:gridCol w:w="650"/>
        <w:gridCol w:w="650"/>
        <w:gridCol w:w="650"/>
        <w:gridCol w:w="649"/>
        <w:gridCol w:w="650"/>
        <w:gridCol w:w="650"/>
        <w:gridCol w:w="650"/>
        <w:gridCol w:w="649"/>
        <w:gridCol w:w="650"/>
        <w:gridCol w:w="650"/>
        <w:gridCol w:w="650"/>
      </w:tblGrid>
      <w:tr w:rsidR="00F3112D" w:rsidRPr="00834C40" w14:paraId="5564C335" w14:textId="77777777" w:rsidTr="00F3112D">
        <w:tc>
          <w:tcPr>
            <w:tcW w:w="1696" w:type="dxa"/>
          </w:tcPr>
          <w:p w14:paraId="366BE5D7" w14:textId="77777777" w:rsidR="00F3112D" w:rsidRPr="00F3112D" w:rsidRDefault="00F3112D" w:rsidP="00F3112D">
            <w:pPr>
              <w:rPr>
                <w:b/>
              </w:rPr>
            </w:pPr>
            <w:r>
              <w:rPr>
                <w:b/>
              </w:rPr>
              <w:t>Review</w:t>
            </w:r>
          </w:p>
        </w:tc>
        <w:tc>
          <w:tcPr>
            <w:tcW w:w="649" w:type="dxa"/>
          </w:tcPr>
          <w:p w14:paraId="645D4890" w14:textId="77777777" w:rsidR="00F3112D" w:rsidRDefault="00F3112D" w:rsidP="00F3112D">
            <w:pPr>
              <w:jc w:val="center"/>
              <w:rPr>
                <w:b/>
              </w:rPr>
            </w:pPr>
            <w:r>
              <w:rPr>
                <w:b/>
              </w:rPr>
              <w:t>1.0</w:t>
            </w:r>
          </w:p>
        </w:tc>
        <w:tc>
          <w:tcPr>
            <w:tcW w:w="650" w:type="dxa"/>
          </w:tcPr>
          <w:p w14:paraId="69B5A5E2" w14:textId="77777777" w:rsidR="00F3112D" w:rsidRDefault="00F3112D" w:rsidP="00F3112D">
            <w:pPr>
              <w:jc w:val="center"/>
              <w:rPr>
                <w:b/>
              </w:rPr>
            </w:pPr>
            <w:r>
              <w:rPr>
                <w:b/>
              </w:rPr>
              <w:t>1.1</w:t>
            </w:r>
          </w:p>
        </w:tc>
        <w:tc>
          <w:tcPr>
            <w:tcW w:w="650" w:type="dxa"/>
          </w:tcPr>
          <w:p w14:paraId="78A9CCAE" w14:textId="77777777" w:rsidR="00F3112D" w:rsidRDefault="00AA310E" w:rsidP="00F3112D">
            <w:pPr>
              <w:jc w:val="center"/>
              <w:rPr>
                <w:b/>
              </w:rPr>
            </w:pPr>
            <w:r>
              <w:rPr>
                <w:b/>
              </w:rPr>
              <w:t>2.0</w:t>
            </w:r>
          </w:p>
        </w:tc>
        <w:tc>
          <w:tcPr>
            <w:tcW w:w="650" w:type="dxa"/>
          </w:tcPr>
          <w:p w14:paraId="251E1989" w14:textId="77777777" w:rsidR="00F3112D" w:rsidRDefault="00F3112D" w:rsidP="00F3112D">
            <w:pPr>
              <w:jc w:val="center"/>
              <w:rPr>
                <w:b/>
              </w:rPr>
            </w:pPr>
          </w:p>
        </w:tc>
        <w:tc>
          <w:tcPr>
            <w:tcW w:w="649" w:type="dxa"/>
          </w:tcPr>
          <w:p w14:paraId="0EC66D05" w14:textId="77777777" w:rsidR="00F3112D" w:rsidRDefault="00F3112D" w:rsidP="00F3112D">
            <w:pPr>
              <w:jc w:val="center"/>
              <w:rPr>
                <w:b/>
              </w:rPr>
            </w:pPr>
          </w:p>
        </w:tc>
        <w:tc>
          <w:tcPr>
            <w:tcW w:w="650" w:type="dxa"/>
          </w:tcPr>
          <w:p w14:paraId="6D5120E5" w14:textId="77777777" w:rsidR="00F3112D" w:rsidRDefault="00F3112D" w:rsidP="00F3112D">
            <w:pPr>
              <w:jc w:val="center"/>
              <w:rPr>
                <w:b/>
              </w:rPr>
            </w:pPr>
          </w:p>
        </w:tc>
        <w:tc>
          <w:tcPr>
            <w:tcW w:w="650" w:type="dxa"/>
          </w:tcPr>
          <w:p w14:paraId="5C67E75A" w14:textId="77777777" w:rsidR="00F3112D" w:rsidRDefault="00F3112D" w:rsidP="00F3112D">
            <w:pPr>
              <w:jc w:val="center"/>
              <w:rPr>
                <w:b/>
              </w:rPr>
            </w:pPr>
          </w:p>
        </w:tc>
        <w:tc>
          <w:tcPr>
            <w:tcW w:w="650" w:type="dxa"/>
          </w:tcPr>
          <w:p w14:paraId="192352C5" w14:textId="77777777" w:rsidR="00F3112D" w:rsidRDefault="00F3112D" w:rsidP="00F3112D">
            <w:pPr>
              <w:jc w:val="center"/>
              <w:rPr>
                <w:b/>
              </w:rPr>
            </w:pPr>
          </w:p>
        </w:tc>
        <w:tc>
          <w:tcPr>
            <w:tcW w:w="649" w:type="dxa"/>
          </w:tcPr>
          <w:p w14:paraId="7B2B18B1" w14:textId="77777777" w:rsidR="00F3112D" w:rsidRDefault="00F3112D" w:rsidP="00F3112D">
            <w:pPr>
              <w:jc w:val="center"/>
              <w:rPr>
                <w:b/>
              </w:rPr>
            </w:pPr>
          </w:p>
        </w:tc>
        <w:tc>
          <w:tcPr>
            <w:tcW w:w="650" w:type="dxa"/>
          </w:tcPr>
          <w:p w14:paraId="3F5F494B" w14:textId="77777777" w:rsidR="00F3112D" w:rsidRDefault="00F3112D" w:rsidP="00F3112D">
            <w:pPr>
              <w:jc w:val="center"/>
              <w:rPr>
                <w:b/>
              </w:rPr>
            </w:pPr>
          </w:p>
        </w:tc>
        <w:tc>
          <w:tcPr>
            <w:tcW w:w="650" w:type="dxa"/>
          </w:tcPr>
          <w:p w14:paraId="458B99FD" w14:textId="77777777" w:rsidR="00F3112D" w:rsidRDefault="00F3112D" w:rsidP="00F3112D">
            <w:pPr>
              <w:jc w:val="center"/>
              <w:rPr>
                <w:b/>
              </w:rPr>
            </w:pPr>
          </w:p>
        </w:tc>
        <w:tc>
          <w:tcPr>
            <w:tcW w:w="650" w:type="dxa"/>
          </w:tcPr>
          <w:p w14:paraId="179F4D4A" w14:textId="77777777" w:rsidR="00F3112D" w:rsidRDefault="00F3112D" w:rsidP="00F3112D">
            <w:pPr>
              <w:jc w:val="center"/>
              <w:rPr>
                <w:b/>
              </w:rPr>
            </w:pPr>
          </w:p>
        </w:tc>
      </w:tr>
      <w:tr w:rsidR="00F3112D" w:rsidRPr="00834C40" w14:paraId="06C4C8FC" w14:textId="77777777" w:rsidTr="00F3112D">
        <w:tc>
          <w:tcPr>
            <w:tcW w:w="1696" w:type="dxa"/>
          </w:tcPr>
          <w:p w14:paraId="15A1B25B" w14:textId="77777777" w:rsidR="00F3112D" w:rsidRPr="003F2C8C" w:rsidRDefault="00F3112D" w:rsidP="00993A51">
            <w:pPr>
              <w:rPr>
                <w:color w:val="5B9BD5" w:themeColor="accent1"/>
                <w:lang w:val="nl-NL"/>
              </w:rPr>
            </w:pPr>
          </w:p>
        </w:tc>
        <w:tc>
          <w:tcPr>
            <w:tcW w:w="649" w:type="dxa"/>
          </w:tcPr>
          <w:p w14:paraId="77440853" w14:textId="77777777" w:rsidR="00F3112D" w:rsidRPr="003F2C8C" w:rsidRDefault="00F3112D" w:rsidP="00F3112D">
            <w:pPr>
              <w:jc w:val="center"/>
              <w:rPr>
                <w:color w:val="5B9BD5" w:themeColor="accent1"/>
                <w:lang w:val="nl-NL"/>
              </w:rPr>
            </w:pPr>
          </w:p>
        </w:tc>
        <w:tc>
          <w:tcPr>
            <w:tcW w:w="650" w:type="dxa"/>
          </w:tcPr>
          <w:p w14:paraId="08004BFF" w14:textId="77777777" w:rsidR="00F3112D" w:rsidRPr="003F2C8C" w:rsidRDefault="00F3112D" w:rsidP="00F3112D">
            <w:pPr>
              <w:jc w:val="center"/>
              <w:rPr>
                <w:color w:val="5B9BD5" w:themeColor="accent1"/>
                <w:lang w:val="nl-NL"/>
              </w:rPr>
            </w:pPr>
          </w:p>
        </w:tc>
        <w:tc>
          <w:tcPr>
            <w:tcW w:w="650" w:type="dxa"/>
          </w:tcPr>
          <w:p w14:paraId="0E702239" w14:textId="77777777" w:rsidR="00F3112D" w:rsidRPr="003F2C8C" w:rsidRDefault="00F3112D" w:rsidP="00F3112D">
            <w:pPr>
              <w:jc w:val="center"/>
              <w:rPr>
                <w:color w:val="5B9BD5" w:themeColor="accent1"/>
                <w:lang w:val="nl-NL"/>
              </w:rPr>
            </w:pPr>
          </w:p>
        </w:tc>
        <w:tc>
          <w:tcPr>
            <w:tcW w:w="650" w:type="dxa"/>
          </w:tcPr>
          <w:p w14:paraId="7EDD9B1A" w14:textId="77777777" w:rsidR="00F3112D" w:rsidRPr="00834C40" w:rsidRDefault="00F3112D" w:rsidP="00F3112D">
            <w:pPr>
              <w:jc w:val="center"/>
              <w:rPr>
                <w:lang w:val="nl-NL"/>
              </w:rPr>
            </w:pPr>
          </w:p>
        </w:tc>
        <w:tc>
          <w:tcPr>
            <w:tcW w:w="649" w:type="dxa"/>
          </w:tcPr>
          <w:p w14:paraId="16942FB5" w14:textId="77777777" w:rsidR="00F3112D" w:rsidRPr="00834C40" w:rsidRDefault="00F3112D" w:rsidP="00F3112D">
            <w:pPr>
              <w:jc w:val="center"/>
              <w:rPr>
                <w:lang w:val="nl-NL"/>
              </w:rPr>
            </w:pPr>
          </w:p>
        </w:tc>
        <w:tc>
          <w:tcPr>
            <w:tcW w:w="650" w:type="dxa"/>
          </w:tcPr>
          <w:p w14:paraId="4DF6DE96" w14:textId="77777777" w:rsidR="00F3112D" w:rsidRPr="00834C40" w:rsidRDefault="00F3112D" w:rsidP="00F3112D">
            <w:pPr>
              <w:jc w:val="center"/>
              <w:rPr>
                <w:lang w:val="nl-NL"/>
              </w:rPr>
            </w:pPr>
          </w:p>
        </w:tc>
        <w:tc>
          <w:tcPr>
            <w:tcW w:w="650" w:type="dxa"/>
          </w:tcPr>
          <w:p w14:paraId="12C6044D" w14:textId="77777777" w:rsidR="00F3112D" w:rsidRPr="00834C40" w:rsidRDefault="00F3112D" w:rsidP="00F3112D">
            <w:pPr>
              <w:jc w:val="center"/>
              <w:rPr>
                <w:lang w:val="nl-NL"/>
              </w:rPr>
            </w:pPr>
          </w:p>
        </w:tc>
        <w:tc>
          <w:tcPr>
            <w:tcW w:w="650" w:type="dxa"/>
          </w:tcPr>
          <w:p w14:paraId="519FAF5A" w14:textId="77777777" w:rsidR="00F3112D" w:rsidRPr="00834C40" w:rsidRDefault="00F3112D" w:rsidP="00F3112D">
            <w:pPr>
              <w:jc w:val="center"/>
              <w:rPr>
                <w:lang w:val="nl-NL"/>
              </w:rPr>
            </w:pPr>
          </w:p>
        </w:tc>
        <w:tc>
          <w:tcPr>
            <w:tcW w:w="649" w:type="dxa"/>
          </w:tcPr>
          <w:p w14:paraId="7616DE11" w14:textId="77777777" w:rsidR="00F3112D" w:rsidRPr="00834C40" w:rsidRDefault="00F3112D" w:rsidP="00F3112D">
            <w:pPr>
              <w:jc w:val="center"/>
              <w:rPr>
                <w:lang w:val="nl-NL"/>
              </w:rPr>
            </w:pPr>
          </w:p>
        </w:tc>
        <w:tc>
          <w:tcPr>
            <w:tcW w:w="650" w:type="dxa"/>
          </w:tcPr>
          <w:p w14:paraId="6652323A" w14:textId="77777777" w:rsidR="00F3112D" w:rsidRPr="00834C40" w:rsidRDefault="00F3112D" w:rsidP="00F3112D">
            <w:pPr>
              <w:jc w:val="center"/>
              <w:rPr>
                <w:lang w:val="nl-NL"/>
              </w:rPr>
            </w:pPr>
          </w:p>
        </w:tc>
        <w:tc>
          <w:tcPr>
            <w:tcW w:w="650" w:type="dxa"/>
          </w:tcPr>
          <w:p w14:paraId="7A5DC53E" w14:textId="77777777" w:rsidR="00F3112D" w:rsidRPr="00834C40" w:rsidRDefault="00F3112D" w:rsidP="00F3112D">
            <w:pPr>
              <w:jc w:val="center"/>
              <w:rPr>
                <w:lang w:val="nl-NL"/>
              </w:rPr>
            </w:pPr>
          </w:p>
        </w:tc>
        <w:tc>
          <w:tcPr>
            <w:tcW w:w="650" w:type="dxa"/>
          </w:tcPr>
          <w:p w14:paraId="7A64C41F" w14:textId="77777777" w:rsidR="00F3112D" w:rsidRPr="00834C40" w:rsidRDefault="00F3112D" w:rsidP="00F3112D">
            <w:pPr>
              <w:jc w:val="center"/>
              <w:rPr>
                <w:lang w:val="nl-NL"/>
              </w:rPr>
            </w:pPr>
          </w:p>
        </w:tc>
      </w:tr>
      <w:tr w:rsidR="00F3112D" w:rsidRPr="00834C40" w14:paraId="00EF342D" w14:textId="77777777" w:rsidTr="00F3112D">
        <w:tc>
          <w:tcPr>
            <w:tcW w:w="1696" w:type="dxa"/>
          </w:tcPr>
          <w:p w14:paraId="465F186E" w14:textId="77777777" w:rsidR="00F3112D" w:rsidRPr="003F2C8C" w:rsidRDefault="00F3112D" w:rsidP="00993A51">
            <w:pPr>
              <w:rPr>
                <w:color w:val="5B9BD5" w:themeColor="accent1"/>
                <w:lang w:val="nl-NL"/>
              </w:rPr>
            </w:pPr>
          </w:p>
        </w:tc>
        <w:tc>
          <w:tcPr>
            <w:tcW w:w="649" w:type="dxa"/>
          </w:tcPr>
          <w:p w14:paraId="4939063B" w14:textId="77777777" w:rsidR="00F3112D" w:rsidRPr="003F2C8C" w:rsidRDefault="00F3112D" w:rsidP="00F3112D">
            <w:pPr>
              <w:jc w:val="center"/>
              <w:rPr>
                <w:color w:val="5B9BD5" w:themeColor="accent1"/>
                <w:lang w:val="nl-NL"/>
              </w:rPr>
            </w:pPr>
          </w:p>
        </w:tc>
        <w:tc>
          <w:tcPr>
            <w:tcW w:w="650" w:type="dxa"/>
          </w:tcPr>
          <w:p w14:paraId="2BB0F035" w14:textId="77777777" w:rsidR="00F3112D" w:rsidRPr="003F2C8C" w:rsidRDefault="00F3112D" w:rsidP="00F3112D">
            <w:pPr>
              <w:jc w:val="center"/>
              <w:rPr>
                <w:color w:val="5B9BD5" w:themeColor="accent1"/>
                <w:lang w:val="nl-NL"/>
              </w:rPr>
            </w:pPr>
          </w:p>
        </w:tc>
        <w:tc>
          <w:tcPr>
            <w:tcW w:w="650" w:type="dxa"/>
          </w:tcPr>
          <w:p w14:paraId="3DFBF4E0" w14:textId="77777777" w:rsidR="00F3112D" w:rsidRPr="003F2C8C" w:rsidRDefault="00F3112D" w:rsidP="00F3112D">
            <w:pPr>
              <w:jc w:val="center"/>
              <w:rPr>
                <w:color w:val="5B9BD5" w:themeColor="accent1"/>
                <w:lang w:val="nl-NL"/>
              </w:rPr>
            </w:pPr>
          </w:p>
        </w:tc>
        <w:tc>
          <w:tcPr>
            <w:tcW w:w="650" w:type="dxa"/>
          </w:tcPr>
          <w:p w14:paraId="05EE0421" w14:textId="77777777" w:rsidR="00F3112D" w:rsidRPr="00834C40" w:rsidRDefault="00F3112D" w:rsidP="00F3112D">
            <w:pPr>
              <w:jc w:val="center"/>
              <w:rPr>
                <w:lang w:val="nl-NL"/>
              </w:rPr>
            </w:pPr>
          </w:p>
        </w:tc>
        <w:tc>
          <w:tcPr>
            <w:tcW w:w="649" w:type="dxa"/>
          </w:tcPr>
          <w:p w14:paraId="172115CC" w14:textId="77777777" w:rsidR="00F3112D" w:rsidRPr="00834C40" w:rsidRDefault="00F3112D" w:rsidP="00F3112D">
            <w:pPr>
              <w:jc w:val="center"/>
              <w:rPr>
                <w:lang w:val="nl-NL"/>
              </w:rPr>
            </w:pPr>
          </w:p>
        </w:tc>
        <w:tc>
          <w:tcPr>
            <w:tcW w:w="650" w:type="dxa"/>
          </w:tcPr>
          <w:p w14:paraId="6B4DE23D" w14:textId="77777777" w:rsidR="00F3112D" w:rsidRPr="00834C40" w:rsidRDefault="00F3112D" w:rsidP="00F3112D">
            <w:pPr>
              <w:jc w:val="center"/>
              <w:rPr>
                <w:lang w:val="nl-NL"/>
              </w:rPr>
            </w:pPr>
          </w:p>
        </w:tc>
        <w:tc>
          <w:tcPr>
            <w:tcW w:w="650" w:type="dxa"/>
          </w:tcPr>
          <w:p w14:paraId="25ED21AB" w14:textId="77777777" w:rsidR="00F3112D" w:rsidRPr="00834C40" w:rsidRDefault="00F3112D" w:rsidP="00F3112D">
            <w:pPr>
              <w:jc w:val="center"/>
              <w:rPr>
                <w:lang w:val="nl-NL"/>
              </w:rPr>
            </w:pPr>
          </w:p>
        </w:tc>
        <w:tc>
          <w:tcPr>
            <w:tcW w:w="650" w:type="dxa"/>
          </w:tcPr>
          <w:p w14:paraId="153158FE" w14:textId="77777777" w:rsidR="00F3112D" w:rsidRPr="00834C40" w:rsidRDefault="00F3112D" w:rsidP="00F3112D">
            <w:pPr>
              <w:jc w:val="center"/>
              <w:rPr>
                <w:lang w:val="nl-NL"/>
              </w:rPr>
            </w:pPr>
          </w:p>
        </w:tc>
        <w:tc>
          <w:tcPr>
            <w:tcW w:w="649" w:type="dxa"/>
          </w:tcPr>
          <w:p w14:paraId="212FC0C6" w14:textId="77777777" w:rsidR="00F3112D" w:rsidRPr="00834C40" w:rsidRDefault="00F3112D" w:rsidP="00F3112D">
            <w:pPr>
              <w:jc w:val="center"/>
              <w:rPr>
                <w:lang w:val="nl-NL"/>
              </w:rPr>
            </w:pPr>
          </w:p>
        </w:tc>
        <w:tc>
          <w:tcPr>
            <w:tcW w:w="650" w:type="dxa"/>
          </w:tcPr>
          <w:p w14:paraId="40031DC2" w14:textId="77777777" w:rsidR="00F3112D" w:rsidRPr="00834C40" w:rsidRDefault="00F3112D" w:rsidP="00F3112D">
            <w:pPr>
              <w:jc w:val="center"/>
              <w:rPr>
                <w:lang w:val="nl-NL"/>
              </w:rPr>
            </w:pPr>
          </w:p>
        </w:tc>
        <w:tc>
          <w:tcPr>
            <w:tcW w:w="650" w:type="dxa"/>
          </w:tcPr>
          <w:p w14:paraId="52996D4C" w14:textId="77777777" w:rsidR="00F3112D" w:rsidRPr="00834C40" w:rsidRDefault="00F3112D" w:rsidP="00F3112D">
            <w:pPr>
              <w:jc w:val="center"/>
              <w:rPr>
                <w:lang w:val="nl-NL"/>
              </w:rPr>
            </w:pPr>
          </w:p>
        </w:tc>
        <w:tc>
          <w:tcPr>
            <w:tcW w:w="650" w:type="dxa"/>
          </w:tcPr>
          <w:p w14:paraId="6302E3EF" w14:textId="77777777" w:rsidR="00F3112D" w:rsidRPr="00834C40" w:rsidRDefault="00F3112D" w:rsidP="00F3112D">
            <w:pPr>
              <w:jc w:val="center"/>
              <w:rPr>
                <w:lang w:val="nl-NL"/>
              </w:rPr>
            </w:pPr>
          </w:p>
        </w:tc>
      </w:tr>
      <w:tr w:rsidR="00F3112D" w:rsidRPr="00834C40" w14:paraId="1AAE60E7" w14:textId="77777777" w:rsidTr="00F3112D">
        <w:tc>
          <w:tcPr>
            <w:tcW w:w="1696" w:type="dxa"/>
          </w:tcPr>
          <w:p w14:paraId="73B1487C" w14:textId="77777777" w:rsidR="00F3112D" w:rsidRPr="003F2C8C" w:rsidRDefault="00F3112D" w:rsidP="00F3112D">
            <w:pPr>
              <w:rPr>
                <w:color w:val="5B9BD5" w:themeColor="accent1"/>
                <w:lang w:val="nl-NL"/>
              </w:rPr>
            </w:pPr>
          </w:p>
        </w:tc>
        <w:tc>
          <w:tcPr>
            <w:tcW w:w="649" w:type="dxa"/>
          </w:tcPr>
          <w:p w14:paraId="7336A858" w14:textId="77777777" w:rsidR="00F3112D" w:rsidRPr="003F2C8C" w:rsidRDefault="00F3112D" w:rsidP="00F3112D">
            <w:pPr>
              <w:jc w:val="center"/>
              <w:rPr>
                <w:color w:val="5B9BD5" w:themeColor="accent1"/>
                <w:lang w:val="nl-NL"/>
              </w:rPr>
            </w:pPr>
          </w:p>
        </w:tc>
        <w:tc>
          <w:tcPr>
            <w:tcW w:w="650" w:type="dxa"/>
          </w:tcPr>
          <w:p w14:paraId="12E5218C" w14:textId="77777777" w:rsidR="00F3112D" w:rsidRPr="003F2C8C" w:rsidRDefault="00F3112D" w:rsidP="00F3112D">
            <w:pPr>
              <w:jc w:val="center"/>
              <w:rPr>
                <w:color w:val="5B9BD5" w:themeColor="accent1"/>
                <w:lang w:val="nl-NL"/>
              </w:rPr>
            </w:pPr>
          </w:p>
        </w:tc>
        <w:tc>
          <w:tcPr>
            <w:tcW w:w="650" w:type="dxa"/>
          </w:tcPr>
          <w:p w14:paraId="7B44A8C9" w14:textId="77777777" w:rsidR="00F3112D" w:rsidRPr="003F2C8C" w:rsidRDefault="00F3112D" w:rsidP="00F3112D">
            <w:pPr>
              <w:jc w:val="center"/>
              <w:rPr>
                <w:color w:val="5B9BD5" w:themeColor="accent1"/>
                <w:lang w:val="nl-NL"/>
              </w:rPr>
            </w:pPr>
          </w:p>
        </w:tc>
        <w:tc>
          <w:tcPr>
            <w:tcW w:w="650" w:type="dxa"/>
          </w:tcPr>
          <w:p w14:paraId="140C1850" w14:textId="77777777" w:rsidR="00F3112D" w:rsidRPr="00834C40" w:rsidRDefault="00F3112D" w:rsidP="00F3112D">
            <w:pPr>
              <w:jc w:val="center"/>
              <w:rPr>
                <w:lang w:val="nl-NL"/>
              </w:rPr>
            </w:pPr>
          </w:p>
        </w:tc>
        <w:tc>
          <w:tcPr>
            <w:tcW w:w="649" w:type="dxa"/>
          </w:tcPr>
          <w:p w14:paraId="2F0D811E" w14:textId="77777777" w:rsidR="00F3112D" w:rsidRPr="00834C40" w:rsidRDefault="00F3112D" w:rsidP="00F3112D">
            <w:pPr>
              <w:jc w:val="center"/>
              <w:rPr>
                <w:lang w:val="nl-NL"/>
              </w:rPr>
            </w:pPr>
          </w:p>
        </w:tc>
        <w:tc>
          <w:tcPr>
            <w:tcW w:w="650" w:type="dxa"/>
          </w:tcPr>
          <w:p w14:paraId="341F1D63" w14:textId="77777777" w:rsidR="00F3112D" w:rsidRPr="00834C40" w:rsidRDefault="00F3112D" w:rsidP="00F3112D">
            <w:pPr>
              <w:jc w:val="center"/>
              <w:rPr>
                <w:lang w:val="nl-NL"/>
              </w:rPr>
            </w:pPr>
          </w:p>
        </w:tc>
        <w:tc>
          <w:tcPr>
            <w:tcW w:w="650" w:type="dxa"/>
          </w:tcPr>
          <w:p w14:paraId="28B72F5D" w14:textId="77777777" w:rsidR="00F3112D" w:rsidRPr="00834C40" w:rsidRDefault="00F3112D" w:rsidP="00F3112D">
            <w:pPr>
              <w:jc w:val="center"/>
              <w:rPr>
                <w:lang w:val="nl-NL"/>
              </w:rPr>
            </w:pPr>
          </w:p>
        </w:tc>
        <w:tc>
          <w:tcPr>
            <w:tcW w:w="650" w:type="dxa"/>
          </w:tcPr>
          <w:p w14:paraId="16A0D8CE" w14:textId="77777777" w:rsidR="00F3112D" w:rsidRPr="00834C40" w:rsidRDefault="00F3112D" w:rsidP="00F3112D">
            <w:pPr>
              <w:jc w:val="center"/>
              <w:rPr>
                <w:lang w:val="nl-NL"/>
              </w:rPr>
            </w:pPr>
          </w:p>
        </w:tc>
        <w:tc>
          <w:tcPr>
            <w:tcW w:w="649" w:type="dxa"/>
          </w:tcPr>
          <w:p w14:paraId="33AA1E65" w14:textId="77777777" w:rsidR="00F3112D" w:rsidRPr="00834C40" w:rsidRDefault="00F3112D" w:rsidP="00F3112D">
            <w:pPr>
              <w:jc w:val="center"/>
              <w:rPr>
                <w:lang w:val="nl-NL"/>
              </w:rPr>
            </w:pPr>
          </w:p>
        </w:tc>
        <w:tc>
          <w:tcPr>
            <w:tcW w:w="650" w:type="dxa"/>
          </w:tcPr>
          <w:p w14:paraId="205CCE14" w14:textId="77777777" w:rsidR="00F3112D" w:rsidRPr="00834C40" w:rsidRDefault="00F3112D" w:rsidP="00F3112D">
            <w:pPr>
              <w:jc w:val="center"/>
              <w:rPr>
                <w:lang w:val="nl-NL"/>
              </w:rPr>
            </w:pPr>
          </w:p>
        </w:tc>
        <w:tc>
          <w:tcPr>
            <w:tcW w:w="650" w:type="dxa"/>
          </w:tcPr>
          <w:p w14:paraId="235A9063" w14:textId="77777777" w:rsidR="00F3112D" w:rsidRPr="00834C40" w:rsidRDefault="00F3112D" w:rsidP="00F3112D">
            <w:pPr>
              <w:jc w:val="center"/>
              <w:rPr>
                <w:lang w:val="nl-NL"/>
              </w:rPr>
            </w:pPr>
          </w:p>
        </w:tc>
        <w:tc>
          <w:tcPr>
            <w:tcW w:w="650" w:type="dxa"/>
          </w:tcPr>
          <w:p w14:paraId="6461E581" w14:textId="77777777" w:rsidR="00F3112D" w:rsidRPr="00834C40" w:rsidRDefault="00F3112D" w:rsidP="00F3112D">
            <w:pPr>
              <w:jc w:val="center"/>
              <w:rPr>
                <w:lang w:val="nl-NL"/>
              </w:rPr>
            </w:pPr>
          </w:p>
        </w:tc>
      </w:tr>
      <w:tr w:rsidR="00F3112D" w:rsidRPr="00834C40" w14:paraId="7DB21E83" w14:textId="77777777" w:rsidTr="00F3112D">
        <w:tc>
          <w:tcPr>
            <w:tcW w:w="1696" w:type="dxa"/>
          </w:tcPr>
          <w:p w14:paraId="2EC84BFF" w14:textId="77777777" w:rsidR="00F3112D" w:rsidRPr="00834C40" w:rsidRDefault="00F3112D" w:rsidP="00993A51">
            <w:pPr>
              <w:rPr>
                <w:lang w:val="nl-NL"/>
              </w:rPr>
            </w:pPr>
          </w:p>
        </w:tc>
        <w:tc>
          <w:tcPr>
            <w:tcW w:w="649" w:type="dxa"/>
          </w:tcPr>
          <w:p w14:paraId="55183374" w14:textId="77777777" w:rsidR="00F3112D" w:rsidRPr="00834C40" w:rsidRDefault="00F3112D" w:rsidP="00F3112D">
            <w:pPr>
              <w:jc w:val="center"/>
              <w:rPr>
                <w:lang w:val="nl-NL"/>
              </w:rPr>
            </w:pPr>
          </w:p>
        </w:tc>
        <w:tc>
          <w:tcPr>
            <w:tcW w:w="650" w:type="dxa"/>
          </w:tcPr>
          <w:p w14:paraId="1C7ABD5D" w14:textId="77777777" w:rsidR="00F3112D" w:rsidRPr="00834C40" w:rsidRDefault="00F3112D" w:rsidP="00F3112D">
            <w:pPr>
              <w:jc w:val="center"/>
              <w:rPr>
                <w:lang w:val="nl-NL"/>
              </w:rPr>
            </w:pPr>
          </w:p>
        </w:tc>
        <w:tc>
          <w:tcPr>
            <w:tcW w:w="650" w:type="dxa"/>
          </w:tcPr>
          <w:p w14:paraId="2BBF528E" w14:textId="77777777" w:rsidR="00F3112D" w:rsidRPr="00834C40" w:rsidRDefault="00F3112D" w:rsidP="00F3112D">
            <w:pPr>
              <w:jc w:val="center"/>
              <w:rPr>
                <w:lang w:val="nl-NL"/>
              </w:rPr>
            </w:pPr>
          </w:p>
        </w:tc>
        <w:tc>
          <w:tcPr>
            <w:tcW w:w="650" w:type="dxa"/>
          </w:tcPr>
          <w:p w14:paraId="65CEED25" w14:textId="77777777" w:rsidR="00F3112D" w:rsidRPr="00834C40" w:rsidRDefault="00F3112D" w:rsidP="00F3112D">
            <w:pPr>
              <w:jc w:val="center"/>
              <w:rPr>
                <w:lang w:val="nl-NL"/>
              </w:rPr>
            </w:pPr>
          </w:p>
        </w:tc>
        <w:tc>
          <w:tcPr>
            <w:tcW w:w="649" w:type="dxa"/>
          </w:tcPr>
          <w:p w14:paraId="4E6CA34B" w14:textId="77777777" w:rsidR="00F3112D" w:rsidRPr="00834C40" w:rsidRDefault="00F3112D" w:rsidP="00F3112D">
            <w:pPr>
              <w:jc w:val="center"/>
              <w:rPr>
                <w:lang w:val="nl-NL"/>
              </w:rPr>
            </w:pPr>
          </w:p>
        </w:tc>
        <w:tc>
          <w:tcPr>
            <w:tcW w:w="650" w:type="dxa"/>
          </w:tcPr>
          <w:p w14:paraId="38C161F1" w14:textId="77777777" w:rsidR="00F3112D" w:rsidRPr="00834C40" w:rsidRDefault="00F3112D" w:rsidP="00F3112D">
            <w:pPr>
              <w:jc w:val="center"/>
              <w:rPr>
                <w:lang w:val="nl-NL"/>
              </w:rPr>
            </w:pPr>
          </w:p>
        </w:tc>
        <w:tc>
          <w:tcPr>
            <w:tcW w:w="650" w:type="dxa"/>
          </w:tcPr>
          <w:p w14:paraId="6DD73164" w14:textId="77777777" w:rsidR="00F3112D" w:rsidRPr="00834C40" w:rsidRDefault="00F3112D" w:rsidP="00F3112D">
            <w:pPr>
              <w:jc w:val="center"/>
              <w:rPr>
                <w:lang w:val="nl-NL"/>
              </w:rPr>
            </w:pPr>
          </w:p>
        </w:tc>
        <w:tc>
          <w:tcPr>
            <w:tcW w:w="650" w:type="dxa"/>
          </w:tcPr>
          <w:p w14:paraId="738EB72C" w14:textId="77777777" w:rsidR="00F3112D" w:rsidRPr="00834C40" w:rsidRDefault="00F3112D" w:rsidP="00F3112D">
            <w:pPr>
              <w:jc w:val="center"/>
              <w:rPr>
                <w:lang w:val="nl-NL"/>
              </w:rPr>
            </w:pPr>
          </w:p>
        </w:tc>
        <w:tc>
          <w:tcPr>
            <w:tcW w:w="649" w:type="dxa"/>
          </w:tcPr>
          <w:p w14:paraId="4515F7EA" w14:textId="77777777" w:rsidR="00F3112D" w:rsidRPr="00834C40" w:rsidRDefault="00F3112D" w:rsidP="00F3112D">
            <w:pPr>
              <w:jc w:val="center"/>
              <w:rPr>
                <w:lang w:val="nl-NL"/>
              </w:rPr>
            </w:pPr>
          </w:p>
        </w:tc>
        <w:tc>
          <w:tcPr>
            <w:tcW w:w="650" w:type="dxa"/>
          </w:tcPr>
          <w:p w14:paraId="76D49942" w14:textId="77777777" w:rsidR="00F3112D" w:rsidRPr="00834C40" w:rsidRDefault="00F3112D" w:rsidP="00F3112D">
            <w:pPr>
              <w:jc w:val="center"/>
              <w:rPr>
                <w:lang w:val="nl-NL"/>
              </w:rPr>
            </w:pPr>
          </w:p>
        </w:tc>
        <w:tc>
          <w:tcPr>
            <w:tcW w:w="650" w:type="dxa"/>
          </w:tcPr>
          <w:p w14:paraId="55085D3B" w14:textId="77777777" w:rsidR="00F3112D" w:rsidRPr="00834C40" w:rsidRDefault="00F3112D" w:rsidP="00F3112D">
            <w:pPr>
              <w:jc w:val="center"/>
              <w:rPr>
                <w:lang w:val="nl-NL"/>
              </w:rPr>
            </w:pPr>
          </w:p>
        </w:tc>
        <w:tc>
          <w:tcPr>
            <w:tcW w:w="650" w:type="dxa"/>
          </w:tcPr>
          <w:p w14:paraId="3CED7BC6" w14:textId="77777777" w:rsidR="00F3112D" w:rsidRPr="00834C40" w:rsidRDefault="00F3112D" w:rsidP="00F3112D">
            <w:pPr>
              <w:jc w:val="center"/>
              <w:rPr>
                <w:lang w:val="nl-NL"/>
              </w:rPr>
            </w:pPr>
          </w:p>
        </w:tc>
      </w:tr>
      <w:tr w:rsidR="00F3112D" w:rsidRPr="00834C40" w14:paraId="297B2D9B" w14:textId="77777777" w:rsidTr="00F3112D">
        <w:tc>
          <w:tcPr>
            <w:tcW w:w="1696" w:type="dxa"/>
          </w:tcPr>
          <w:p w14:paraId="354981A6" w14:textId="77777777" w:rsidR="00F3112D" w:rsidRPr="00834C40" w:rsidRDefault="00F3112D" w:rsidP="00993A51">
            <w:pPr>
              <w:rPr>
                <w:lang w:val="nl-NL"/>
              </w:rPr>
            </w:pPr>
          </w:p>
        </w:tc>
        <w:tc>
          <w:tcPr>
            <w:tcW w:w="649" w:type="dxa"/>
          </w:tcPr>
          <w:p w14:paraId="5FFF9319" w14:textId="77777777" w:rsidR="00F3112D" w:rsidRPr="00834C40" w:rsidRDefault="00F3112D" w:rsidP="00F3112D">
            <w:pPr>
              <w:jc w:val="center"/>
              <w:rPr>
                <w:lang w:val="nl-NL"/>
              </w:rPr>
            </w:pPr>
          </w:p>
        </w:tc>
        <w:tc>
          <w:tcPr>
            <w:tcW w:w="650" w:type="dxa"/>
          </w:tcPr>
          <w:p w14:paraId="6ABAFF18" w14:textId="77777777" w:rsidR="00F3112D" w:rsidRPr="00834C40" w:rsidRDefault="00F3112D" w:rsidP="00F3112D">
            <w:pPr>
              <w:jc w:val="center"/>
              <w:rPr>
                <w:lang w:val="nl-NL"/>
              </w:rPr>
            </w:pPr>
          </w:p>
        </w:tc>
        <w:tc>
          <w:tcPr>
            <w:tcW w:w="650" w:type="dxa"/>
          </w:tcPr>
          <w:p w14:paraId="22D933D5" w14:textId="77777777" w:rsidR="00F3112D" w:rsidRPr="00834C40" w:rsidRDefault="00F3112D" w:rsidP="00F3112D">
            <w:pPr>
              <w:jc w:val="center"/>
              <w:rPr>
                <w:lang w:val="nl-NL"/>
              </w:rPr>
            </w:pPr>
          </w:p>
        </w:tc>
        <w:tc>
          <w:tcPr>
            <w:tcW w:w="650" w:type="dxa"/>
          </w:tcPr>
          <w:p w14:paraId="01A62C61" w14:textId="77777777" w:rsidR="00F3112D" w:rsidRPr="00834C40" w:rsidRDefault="00F3112D" w:rsidP="00F3112D">
            <w:pPr>
              <w:jc w:val="center"/>
              <w:rPr>
                <w:lang w:val="nl-NL"/>
              </w:rPr>
            </w:pPr>
          </w:p>
        </w:tc>
        <w:tc>
          <w:tcPr>
            <w:tcW w:w="649" w:type="dxa"/>
          </w:tcPr>
          <w:p w14:paraId="5F0128FA" w14:textId="77777777" w:rsidR="00F3112D" w:rsidRPr="00834C40" w:rsidRDefault="00F3112D" w:rsidP="00F3112D">
            <w:pPr>
              <w:jc w:val="center"/>
              <w:rPr>
                <w:lang w:val="nl-NL"/>
              </w:rPr>
            </w:pPr>
          </w:p>
        </w:tc>
        <w:tc>
          <w:tcPr>
            <w:tcW w:w="650" w:type="dxa"/>
          </w:tcPr>
          <w:p w14:paraId="4A8DF150" w14:textId="77777777" w:rsidR="00F3112D" w:rsidRPr="00834C40" w:rsidRDefault="00F3112D" w:rsidP="00F3112D">
            <w:pPr>
              <w:jc w:val="center"/>
              <w:rPr>
                <w:lang w:val="nl-NL"/>
              </w:rPr>
            </w:pPr>
          </w:p>
        </w:tc>
        <w:tc>
          <w:tcPr>
            <w:tcW w:w="650" w:type="dxa"/>
          </w:tcPr>
          <w:p w14:paraId="426F5DFB" w14:textId="77777777" w:rsidR="00F3112D" w:rsidRPr="00834C40" w:rsidRDefault="00F3112D" w:rsidP="00F3112D">
            <w:pPr>
              <w:jc w:val="center"/>
              <w:rPr>
                <w:lang w:val="nl-NL"/>
              </w:rPr>
            </w:pPr>
          </w:p>
        </w:tc>
        <w:tc>
          <w:tcPr>
            <w:tcW w:w="650" w:type="dxa"/>
          </w:tcPr>
          <w:p w14:paraId="457550CE" w14:textId="77777777" w:rsidR="00F3112D" w:rsidRPr="00834C40" w:rsidRDefault="00F3112D" w:rsidP="00F3112D">
            <w:pPr>
              <w:jc w:val="center"/>
              <w:rPr>
                <w:lang w:val="nl-NL"/>
              </w:rPr>
            </w:pPr>
          </w:p>
        </w:tc>
        <w:tc>
          <w:tcPr>
            <w:tcW w:w="649" w:type="dxa"/>
          </w:tcPr>
          <w:p w14:paraId="40A9DAE2" w14:textId="77777777" w:rsidR="00F3112D" w:rsidRPr="00834C40" w:rsidRDefault="00F3112D" w:rsidP="00F3112D">
            <w:pPr>
              <w:jc w:val="center"/>
              <w:rPr>
                <w:lang w:val="nl-NL"/>
              </w:rPr>
            </w:pPr>
          </w:p>
        </w:tc>
        <w:tc>
          <w:tcPr>
            <w:tcW w:w="650" w:type="dxa"/>
          </w:tcPr>
          <w:p w14:paraId="4F3EE718" w14:textId="77777777" w:rsidR="00F3112D" w:rsidRPr="00834C40" w:rsidRDefault="00F3112D" w:rsidP="00F3112D">
            <w:pPr>
              <w:jc w:val="center"/>
              <w:rPr>
                <w:lang w:val="nl-NL"/>
              </w:rPr>
            </w:pPr>
          </w:p>
        </w:tc>
        <w:tc>
          <w:tcPr>
            <w:tcW w:w="650" w:type="dxa"/>
          </w:tcPr>
          <w:p w14:paraId="3B345923" w14:textId="77777777" w:rsidR="00F3112D" w:rsidRPr="00834C40" w:rsidRDefault="00F3112D" w:rsidP="00F3112D">
            <w:pPr>
              <w:jc w:val="center"/>
              <w:rPr>
                <w:lang w:val="nl-NL"/>
              </w:rPr>
            </w:pPr>
          </w:p>
        </w:tc>
        <w:tc>
          <w:tcPr>
            <w:tcW w:w="650" w:type="dxa"/>
          </w:tcPr>
          <w:p w14:paraId="624C7040" w14:textId="77777777" w:rsidR="00F3112D" w:rsidRPr="00834C40" w:rsidRDefault="00F3112D" w:rsidP="00F3112D">
            <w:pPr>
              <w:jc w:val="center"/>
              <w:rPr>
                <w:lang w:val="nl-NL"/>
              </w:rPr>
            </w:pPr>
          </w:p>
        </w:tc>
      </w:tr>
      <w:tr w:rsidR="00F3112D" w:rsidRPr="00834C40" w14:paraId="6C201176" w14:textId="77777777" w:rsidTr="00F3112D">
        <w:tc>
          <w:tcPr>
            <w:tcW w:w="1696" w:type="dxa"/>
          </w:tcPr>
          <w:p w14:paraId="75914B6D" w14:textId="77777777" w:rsidR="00F3112D" w:rsidRPr="00834C40" w:rsidRDefault="00F3112D" w:rsidP="00993A51">
            <w:pPr>
              <w:rPr>
                <w:lang w:val="nl-NL"/>
              </w:rPr>
            </w:pPr>
          </w:p>
        </w:tc>
        <w:tc>
          <w:tcPr>
            <w:tcW w:w="649" w:type="dxa"/>
          </w:tcPr>
          <w:p w14:paraId="620796AC" w14:textId="77777777" w:rsidR="00F3112D" w:rsidRPr="00834C40" w:rsidRDefault="00F3112D" w:rsidP="00F3112D">
            <w:pPr>
              <w:jc w:val="center"/>
              <w:rPr>
                <w:lang w:val="nl-NL"/>
              </w:rPr>
            </w:pPr>
          </w:p>
        </w:tc>
        <w:tc>
          <w:tcPr>
            <w:tcW w:w="650" w:type="dxa"/>
          </w:tcPr>
          <w:p w14:paraId="582C2AE9" w14:textId="77777777" w:rsidR="00F3112D" w:rsidRPr="00834C40" w:rsidRDefault="00F3112D" w:rsidP="00F3112D">
            <w:pPr>
              <w:jc w:val="center"/>
              <w:rPr>
                <w:lang w:val="nl-NL"/>
              </w:rPr>
            </w:pPr>
          </w:p>
        </w:tc>
        <w:tc>
          <w:tcPr>
            <w:tcW w:w="650" w:type="dxa"/>
          </w:tcPr>
          <w:p w14:paraId="31771219" w14:textId="77777777" w:rsidR="00F3112D" w:rsidRPr="00834C40" w:rsidRDefault="00F3112D" w:rsidP="00F3112D">
            <w:pPr>
              <w:jc w:val="center"/>
              <w:rPr>
                <w:lang w:val="nl-NL"/>
              </w:rPr>
            </w:pPr>
          </w:p>
        </w:tc>
        <w:tc>
          <w:tcPr>
            <w:tcW w:w="650" w:type="dxa"/>
          </w:tcPr>
          <w:p w14:paraId="3FFE20AC" w14:textId="77777777" w:rsidR="00F3112D" w:rsidRPr="00834C40" w:rsidRDefault="00F3112D" w:rsidP="00F3112D">
            <w:pPr>
              <w:jc w:val="center"/>
              <w:rPr>
                <w:lang w:val="nl-NL"/>
              </w:rPr>
            </w:pPr>
          </w:p>
        </w:tc>
        <w:tc>
          <w:tcPr>
            <w:tcW w:w="649" w:type="dxa"/>
          </w:tcPr>
          <w:p w14:paraId="13384D4A" w14:textId="77777777" w:rsidR="00F3112D" w:rsidRPr="00834C40" w:rsidRDefault="00F3112D" w:rsidP="00F3112D">
            <w:pPr>
              <w:jc w:val="center"/>
              <w:rPr>
                <w:lang w:val="nl-NL"/>
              </w:rPr>
            </w:pPr>
          </w:p>
        </w:tc>
        <w:tc>
          <w:tcPr>
            <w:tcW w:w="650" w:type="dxa"/>
          </w:tcPr>
          <w:p w14:paraId="71F9CB73" w14:textId="77777777" w:rsidR="00F3112D" w:rsidRPr="00834C40" w:rsidRDefault="00F3112D" w:rsidP="00F3112D">
            <w:pPr>
              <w:jc w:val="center"/>
              <w:rPr>
                <w:lang w:val="nl-NL"/>
              </w:rPr>
            </w:pPr>
          </w:p>
        </w:tc>
        <w:tc>
          <w:tcPr>
            <w:tcW w:w="650" w:type="dxa"/>
          </w:tcPr>
          <w:p w14:paraId="16FEE421" w14:textId="77777777" w:rsidR="00F3112D" w:rsidRPr="00834C40" w:rsidRDefault="00F3112D" w:rsidP="00F3112D">
            <w:pPr>
              <w:jc w:val="center"/>
              <w:rPr>
                <w:lang w:val="nl-NL"/>
              </w:rPr>
            </w:pPr>
          </w:p>
        </w:tc>
        <w:tc>
          <w:tcPr>
            <w:tcW w:w="650" w:type="dxa"/>
          </w:tcPr>
          <w:p w14:paraId="4B828873" w14:textId="77777777" w:rsidR="00F3112D" w:rsidRPr="00834C40" w:rsidRDefault="00F3112D" w:rsidP="00F3112D">
            <w:pPr>
              <w:jc w:val="center"/>
              <w:rPr>
                <w:lang w:val="nl-NL"/>
              </w:rPr>
            </w:pPr>
          </w:p>
        </w:tc>
        <w:tc>
          <w:tcPr>
            <w:tcW w:w="649" w:type="dxa"/>
          </w:tcPr>
          <w:p w14:paraId="69B98209" w14:textId="77777777" w:rsidR="00F3112D" w:rsidRPr="00834C40" w:rsidRDefault="00F3112D" w:rsidP="00F3112D">
            <w:pPr>
              <w:jc w:val="center"/>
              <w:rPr>
                <w:lang w:val="nl-NL"/>
              </w:rPr>
            </w:pPr>
          </w:p>
        </w:tc>
        <w:tc>
          <w:tcPr>
            <w:tcW w:w="650" w:type="dxa"/>
          </w:tcPr>
          <w:p w14:paraId="0CBE8072" w14:textId="77777777" w:rsidR="00F3112D" w:rsidRPr="00834C40" w:rsidRDefault="00F3112D" w:rsidP="00F3112D">
            <w:pPr>
              <w:jc w:val="center"/>
              <w:rPr>
                <w:lang w:val="nl-NL"/>
              </w:rPr>
            </w:pPr>
          </w:p>
        </w:tc>
        <w:tc>
          <w:tcPr>
            <w:tcW w:w="650" w:type="dxa"/>
          </w:tcPr>
          <w:p w14:paraId="03523B7B" w14:textId="77777777" w:rsidR="00F3112D" w:rsidRPr="00834C40" w:rsidRDefault="00F3112D" w:rsidP="00F3112D">
            <w:pPr>
              <w:jc w:val="center"/>
              <w:rPr>
                <w:lang w:val="nl-NL"/>
              </w:rPr>
            </w:pPr>
          </w:p>
        </w:tc>
        <w:tc>
          <w:tcPr>
            <w:tcW w:w="650" w:type="dxa"/>
          </w:tcPr>
          <w:p w14:paraId="04C09BA7" w14:textId="77777777" w:rsidR="00F3112D" w:rsidRPr="00834C40" w:rsidRDefault="00F3112D" w:rsidP="00F3112D">
            <w:pPr>
              <w:jc w:val="center"/>
              <w:rPr>
                <w:lang w:val="nl-NL"/>
              </w:rPr>
            </w:pPr>
          </w:p>
        </w:tc>
      </w:tr>
      <w:tr w:rsidR="00F3112D" w:rsidRPr="00834C40" w14:paraId="0E9A4CD3" w14:textId="77777777" w:rsidTr="00F3112D">
        <w:tc>
          <w:tcPr>
            <w:tcW w:w="1696" w:type="dxa"/>
          </w:tcPr>
          <w:p w14:paraId="254ACAC1" w14:textId="77777777" w:rsidR="00F3112D" w:rsidRPr="00834C40" w:rsidRDefault="00F3112D" w:rsidP="00993A51">
            <w:pPr>
              <w:rPr>
                <w:lang w:val="nl-NL"/>
              </w:rPr>
            </w:pPr>
          </w:p>
        </w:tc>
        <w:tc>
          <w:tcPr>
            <w:tcW w:w="649" w:type="dxa"/>
          </w:tcPr>
          <w:p w14:paraId="41511239" w14:textId="77777777" w:rsidR="00F3112D" w:rsidRPr="00834C40" w:rsidRDefault="00F3112D" w:rsidP="00F3112D">
            <w:pPr>
              <w:jc w:val="center"/>
              <w:rPr>
                <w:lang w:val="nl-NL"/>
              </w:rPr>
            </w:pPr>
          </w:p>
        </w:tc>
        <w:tc>
          <w:tcPr>
            <w:tcW w:w="650" w:type="dxa"/>
          </w:tcPr>
          <w:p w14:paraId="5E34F2D1" w14:textId="77777777" w:rsidR="00F3112D" w:rsidRPr="00834C40" w:rsidRDefault="00F3112D" w:rsidP="00F3112D">
            <w:pPr>
              <w:jc w:val="center"/>
              <w:rPr>
                <w:lang w:val="nl-NL"/>
              </w:rPr>
            </w:pPr>
          </w:p>
        </w:tc>
        <w:tc>
          <w:tcPr>
            <w:tcW w:w="650" w:type="dxa"/>
          </w:tcPr>
          <w:p w14:paraId="30541B29" w14:textId="77777777" w:rsidR="00F3112D" w:rsidRPr="00834C40" w:rsidRDefault="00F3112D" w:rsidP="00F3112D">
            <w:pPr>
              <w:jc w:val="center"/>
              <w:rPr>
                <w:lang w:val="nl-NL"/>
              </w:rPr>
            </w:pPr>
          </w:p>
        </w:tc>
        <w:tc>
          <w:tcPr>
            <w:tcW w:w="650" w:type="dxa"/>
          </w:tcPr>
          <w:p w14:paraId="25A2C891" w14:textId="77777777" w:rsidR="00F3112D" w:rsidRPr="00834C40" w:rsidRDefault="00F3112D" w:rsidP="00F3112D">
            <w:pPr>
              <w:jc w:val="center"/>
              <w:rPr>
                <w:lang w:val="nl-NL"/>
              </w:rPr>
            </w:pPr>
          </w:p>
        </w:tc>
        <w:tc>
          <w:tcPr>
            <w:tcW w:w="649" w:type="dxa"/>
          </w:tcPr>
          <w:p w14:paraId="70F51FE4" w14:textId="77777777" w:rsidR="00F3112D" w:rsidRPr="00834C40" w:rsidRDefault="00F3112D" w:rsidP="00F3112D">
            <w:pPr>
              <w:jc w:val="center"/>
              <w:rPr>
                <w:lang w:val="nl-NL"/>
              </w:rPr>
            </w:pPr>
          </w:p>
        </w:tc>
        <w:tc>
          <w:tcPr>
            <w:tcW w:w="650" w:type="dxa"/>
          </w:tcPr>
          <w:p w14:paraId="06D55708" w14:textId="77777777" w:rsidR="00F3112D" w:rsidRPr="00834C40" w:rsidRDefault="00F3112D" w:rsidP="00F3112D">
            <w:pPr>
              <w:jc w:val="center"/>
              <w:rPr>
                <w:lang w:val="nl-NL"/>
              </w:rPr>
            </w:pPr>
          </w:p>
        </w:tc>
        <w:tc>
          <w:tcPr>
            <w:tcW w:w="650" w:type="dxa"/>
          </w:tcPr>
          <w:p w14:paraId="41788248" w14:textId="77777777" w:rsidR="00F3112D" w:rsidRPr="00834C40" w:rsidRDefault="00F3112D" w:rsidP="00F3112D">
            <w:pPr>
              <w:jc w:val="center"/>
              <w:rPr>
                <w:lang w:val="nl-NL"/>
              </w:rPr>
            </w:pPr>
          </w:p>
        </w:tc>
        <w:tc>
          <w:tcPr>
            <w:tcW w:w="650" w:type="dxa"/>
          </w:tcPr>
          <w:p w14:paraId="472ADCB9" w14:textId="77777777" w:rsidR="00F3112D" w:rsidRPr="00834C40" w:rsidRDefault="00F3112D" w:rsidP="00F3112D">
            <w:pPr>
              <w:jc w:val="center"/>
              <w:rPr>
                <w:lang w:val="nl-NL"/>
              </w:rPr>
            </w:pPr>
          </w:p>
        </w:tc>
        <w:tc>
          <w:tcPr>
            <w:tcW w:w="649" w:type="dxa"/>
          </w:tcPr>
          <w:p w14:paraId="52627382" w14:textId="77777777" w:rsidR="00F3112D" w:rsidRPr="00834C40" w:rsidRDefault="00F3112D" w:rsidP="00F3112D">
            <w:pPr>
              <w:jc w:val="center"/>
              <w:rPr>
                <w:lang w:val="nl-NL"/>
              </w:rPr>
            </w:pPr>
          </w:p>
        </w:tc>
        <w:tc>
          <w:tcPr>
            <w:tcW w:w="650" w:type="dxa"/>
          </w:tcPr>
          <w:p w14:paraId="25F614F3" w14:textId="77777777" w:rsidR="00F3112D" w:rsidRPr="00834C40" w:rsidRDefault="00F3112D" w:rsidP="00F3112D">
            <w:pPr>
              <w:jc w:val="center"/>
              <w:rPr>
                <w:lang w:val="nl-NL"/>
              </w:rPr>
            </w:pPr>
          </w:p>
        </w:tc>
        <w:tc>
          <w:tcPr>
            <w:tcW w:w="650" w:type="dxa"/>
          </w:tcPr>
          <w:p w14:paraId="6C8E7622" w14:textId="77777777" w:rsidR="00F3112D" w:rsidRPr="00834C40" w:rsidRDefault="00F3112D" w:rsidP="00F3112D">
            <w:pPr>
              <w:jc w:val="center"/>
              <w:rPr>
                <w:lang w:val="nl-NL"/>
              </w:rPr>
            </w:pPr>
          </w:p>
        </w:tc>
        <w:tc>
          <w:tcPr>
            <w:tcW w:w="650" w:type="dxa"/>
          </w:tcPr>
          <w:p w14:paraId="3056D79C" w14:textId="77777777" w:rsidR="00F3112D" w:rsidRPr="00834C40" w:rsidRDefault="00F3112D" w:rsidP="00F3112D">
            <w:pPr>
              <w:jc w:val="center"/>
              <w:rPr>
                <w:lang w:val="nl-NL"/>
              </w:rPr>
            </w:pPr>
          </w:p>
        </w:tc>
      </w:tr>
    </w:tbl>
    <w:p w14:paraId="5081E343" w14:textId="77777777" w:rsidR="00F3112D" w:rsidRDefault="00F3112D" w:rsidP="00AA310E">
      <w:pPr>
        <w:jc w:val="both"/>
        <w:rPr>
          <w:lang w:val="nl-NL"/>
        </w:rPr>
      </w:pPr>
    </w:p>
    <w:tbl>
      <w:tblPr>
        <w:tblStyle w:val="Tabelraster"/>
        <w:tblW w:w="9493" w:type="dxa"/>
        <w:tblLook w:val="04A0" w:firstRow="1" w:lastRow="0" w:firstColumn="1" w:lastColumn="0" w:noHBand="0" w:noVBand="1"/>
      </w:tblPr>
      <w:tblGrid>
        <w:gridCol w:w="9493"/>
      </w:tblGrid>
      <w:tr w:rsidR="008734F9" w14:paraId="2C88367F" w14:textId="77777777" w:rsidTr="008734F9">
        <w:tc>
          <w:tcPr>
            <w:tcW w:w="9493" w:type="dxa"/>
          </w:tcPr>
          <w:p w14:paraId="21F86C6A" w14:textId="77777777" w:rsidR="008734F9" w:rsidRDefault="008734F9" w:rsidP="00AA310E">
            <w:pPr>
              <w:jc w:val="both"/>
              <w:rPr>
                <w:lang w:val="nl-NL"/>
              </w:rPr>
            </w:pPr>
            <w:r>
              <w:rPr>
                <w:lang w:val="nl-NL"/>
              </w:rPr>
              <w:t>Voor akkoord:</w:t>
            </w:r>
          </w:p>
          <w:p w14:paraId="5263E7A3" w14:textId="77777777" w:rsidR="008734F9" w:rsidRDefault="008734F9" w:rsidP="00AA310E">
            <w:pPr>
              <w:jc w:val="both"/>
              <w:rPr>
                <w:lang w:val="nl-NL"/>
              </w:rPr>
            </w:pPr>
          </w:p>
          <w:p w14:paraId="5DBA3CD8" w14:textId="77777777" w:rsidR="008734F9" w:rsidRDefault="008734F9" w:rsidP="00AA310E">
            <w:pPr>
              <w:jc w:val="both"/>
              <w:rPr>
                <w:lang w:val="nl-NL"/>
              </w:rPr>
            </w:pPr>
          </w:p>
          <w:p w14:paraId="4CBD0222" w14:textId="77777777" w:rsidR="008734F9" w:rsidRDefault="008734F9" w:rsidP="00AA310E">
            <w:pPr>
              <w:jc w:val="both"/>
              <w:rPr>
                <w:lang w:val="nl-NL"/>
              </w:rPr>
            </w:pPr>
          </w:p>
          <w:p w14:paraId="0A07C020" w14:textId="77777777" w:rsidR="008734F9" w:rsidRDefault="008734F9" w:rsidP="00AA310E">
            <w:pPr>
              <w:jc w:val="both"/>
              <w:rPr>
                <w:lang w:val="nl-NL"/>
              </w:rPr>
            </w:pPr>
          </w:p>
          <w:p w14:paraId="66624312" w14:textId="77777777" w:rsidR="008734F9" w:rsidRDefault="008734F9" w:rsidP="00AA310E">
            <w:pPr>
              <w:jc w:val="both"/>
              <w:rPr>
                <w:lang w:val="nl-NL"/>
              </w:rPr>
            </w:pPr>
          </w:p>
          <w:p w14:paraId="62B3F343" w14:textId="77777777" w:rsidR="008734F9" w:rsidRDefault="008734F9" w:rsidP="00F32FA8">
            <w:pPr>
              <w:jc w:val="both"/>
              <w:rPr>
                <w:lang w:val="nl-NL"/>
              </w:rPr>
            </w:pPr>
          </w:p>
        </w:tc>
      </w:tr>
    </w:tbl>
    <w:p w14:paraId="009F61DC" w14:textId="77777777" w:rsidR="008734F9" w:rsidRDefault="008734F9" w:rsidP="00AA310E">
      <w:pPr>
        <w:jc w:val="both"/>
        <w:rPr>
          <w:lang w:val="nl-NL"/>
        </w:rPr>
      </w:pPr>
    </w:p>
    <w:p w14:paraId="7D79DF7A" w14:textId="77777777" w:rsidR="006849A9" w:rsidRDefault="006849A9">
      <w:pPr>
        <w:rPr>
          <w:ins w:id="36" w:author="Patrick" w:date="2014-01-30T15:29:00Z"/>
          <w:b/>
          <w:lang w:val="nl-NL"/>
        </w:rPr>
      </w:pPr>
      <w:ins w:id="37" w:author="Patrick" w:date="2014-01-30T15:29:00Z">
        <w:r>
          <w:rPr>
            <w:b/>
            <w:lang w:val="nl-NL"/>
          </w:rPr>
          <w:br w:type="page"/>
        </w:r>
      </w:ins>
    </w:p>
    <w:p w14:paraId="477F521E" w14:textId="77777777" w:rsidR="000B0F52" w:rsidDel="006849A9" w:rsidRDefault="000B0F52" w:rsidP="00AA310E">
      <w:pPr>
        <w:jc w:val="both"/>
        <w:rPr>
          <w:del w:id="38" w:author="Patrick" w:date="2014-01-30T15:29:00Z"/>
          <w:b/>
          <w:lang w:val="nl-NL"/>
        </w:rPr>
      </w:pPr>
    </w:p>
    <w:sdt>
      <w:sdtPr>
        <w:id w:val="1662111019"/>
        <w:docPartObj>
          <w:docPartGallery w:val="Table of Contents"/>
          <w:docPartUnique/>
        </w:docPartObj>
      </w:sdtPr>
      <w:sdtEndPr>
        <w:rPr>
          <w:noProof/>
        </w:rPr>
      </w:sdtEndPr>
      <w:sdtContent>
        <w:p w14:paraId="7A7E2595" w14:textId="77777777" w:rsidR="009923D1" w:rsidRPr="008734F9" w:rsidRDefault="009923D1" w:rsidP="009923D1">
          <w:pPr>
            <w:jc w:val="both"/>
            <w:rPr>
              <w:b/>
              <w:lang w:val="nl-NL"/>
            </w:rPr>
          </w:pPr>
          <w:r w:rsidRPr="008734F9">
            <w:rPr>
              <w:b/>
              <w:lang w:val="nl-NL"/>
            </w:rPr>
            <w:t>Inhoudsopgave</w:t>
          </w:r>
        </w:p>
        <w:p w14:paraId="359847F8" w14:textId="77777777" w:rsidR="001271DA" w:rsidRDefault="008734F9">
          <w:pPr>
            <w:pStyle w:val="Inhopg1"/>
            <w:tabs>
              <w:tab w:val="right" w:leader="dot" w:pos="9396"/>
            </w:tabs>
            <w:rPr>
              <w:ins w:id="39" w:author="Koen van Beek" w:date="2014-02-03T12:42:00Z"/>
              <w:rFonts w:eastAsiaTheme="minorEastAsia"/>
              <w:noProof/>
              <w:lang w:val="nl-NL" w:eastAsia="nl-NL"/>
            </w:rPr>
          </w:pPr>
          <w:r>
            <w:fldChar w:fldCharType="begin"/>
          </w:r>
          <w:r>
            <w:instrText xml:space="preserve"> TOC \o "1-3" \h \z \u </w:instrText>
          </w:r>
          <w:r>
            <w:fldChar w:fldCharType="separate"/>
          </w:r>
          <w:ins w:id="40" w:author="Koen van Beek" w:date="2014-02-03T12:42:00Z">
            <w:r w:rsidR="001271DA" w:rsidRPr="00EE291D">
              <w:rPr>
                <w:rStyle w:val="Hyperlink"/>
                <w:noProof/>
              </w:rPr>
              <w:fldChar w:fldCharType="begin"/>
            </w:r>
            <w:r w:rsidR="001271DA" w:rsidRPr="00EE291D">
              <w:rPr>
                <w:rStyle w:val="Hyperlink"/>
                <w:noProof/>
              </w:rPr>
              <w:instrText xml:space="preserve"> </w:instrText>
            </w:r>
            <w:r w:rsidR="001271DA">
              <w:rPr>
                <w:noProof/>
              </w:rPr>
              <w:instrText>HYPERLINK \l "_Toc379194651"</w:instrText>
            </w:r>
            <w:r w:rsidR="001271DA" w:rsidRPr="00EE291D">
              <w:rPr>
                <w:rStyle w:val="Hyperlink"/>
                <w:noProof/>
              </w:rPr>
              <w:instrText xml:space="preserve"> </w:instrText>
            </w:r>
            <w:r w:rsidR="001271DA" w:rsidRPr="00EE291D">
              <w:rPr>
                <w:rStyle w:val="Hyperlink"/>
                <w:noProof/>
              </w:rPr>
              <w:fldChar w:fldCharType="separate"/>
            </w:r>
            <w:r w:rsidR="001271DA" w:rsidRPr="00EE291D">
              <w:rPr>
                <w:rStyle w:val="Hyperlink"/>
                <w:noProof/>
                <w:lang w:val="nl-NL"/>
              </w:rPr>
              <w:t>Pong</w:t>
            </w:r>
            <w:r w:rsidR="001271DA">
              <w:rPr>
                <w:noProof/>
                <w:webHidden/>
              </w:rPr>
              <w:tab/>
            </w:r>
            <w:r w:rsidR="001271DA">
              <w:rPr>
                <w:noProof/>
                <w:webHidden/>
              </w:rPr>
              <w:fldChar w:fldCharType="begin"/>
            </w:r>
            <w:r w:rsidR="001271DA">
              <w:rPr>
                <w:noProof/>
                <w:webHidden/>
              </w:rPr>
              <w:instrText xml:space="preserve"> PAGEREF _Toc379194651 \h </w:instrText>
            </w:r>
          </w:ins>
          <w:r w:rsidR="001271DA">
            <w:rPr>
              <w:noProof/>
              <w:webHidden/>
            </w:rPr>
          </w:r>
          <w:r w:rsidR="001271DA">
            <w:rPr>
              <w:noProof/>
              <w:webHidden/>
            </w:rPr>
            <w:fldChar w:fldCharType="separate"/>
          </w:r>
          <w:ins w:id="41" w:author="Koen van Beek" w:date="2014-02-03T12:42:00Z">
            <w:r w:rsidR="001271DA">
              <w:rPr>
                <w:noProof/>
                <w:webHidden/>
              </w:rPr>
              <w:t>4</w:t>
            </w:r>
            <w:r w:rsidR="001271DA">
              <w:rPr>
                <w:noProof/>
                <w:webHidden/>
              </w:rPr>
              <w:fldChar w:fldCharType="end"/>
            </w:r>
            <w:r w:rsidR="001271DA" w:rsidRPr="00EE291D">
              <w:rPr>
                <w:rStyle w:val="Hyperlink"/>
                <w:noProof/>
              </w:rPr>
              <w:fldChar w:fldCharType="end"/>
            </w:r>
          </w:ins>
        </w:p>
        <w:p w14:paraId="2E0DD826" w14:textId="77777777" w:rsidR="001271DA" w:rsidRDefault="001271DA">
          <w:pPr>
            <w:pStyle w:val="Inhopg1"/>
            <w:tabs>
              <w:tab w:val="right" w:leader="dot" w:pos="9396"/>
            </w:tabs>
            <w:rPr>
              <w:ins w:id="42" w:author="Koen van Beek" w:date="2014-02-03T12:42:00Z"/>
              <w:rFonts w:eastAsiaTheme="minorEastAsia"/>
              <w:noProof/>
              <w:lang w:val="nl-NL" w:eastAsia="nl-NL"/>
            </w:rPr>
          </w:pPr>
          <w:ins w:id="43" w:author="Koen van Beek" w:date="2014-02-03T12:42:00Z">
            <w:r w:rsidRPr="00EE291D">
              <w:rPr>
                <w:rStyle w:val="Hyperlink"/>
                <w:noProof/>
              </w:rPr>
              <w:fldChar w:fldCharType="begin"/>
            </w:r>
            <w:r w:rsidRPr="00EE291D">
              <w:rPr>
                <w:rStyle w:val="Hyperlink"/>
                <w:noProof/>
              </w:rPr>
              <w:instrText xml:space="preserve"> </w:instrText>
            </w:r>
            <w:r>
              <w:rPr>
                <w:noProof/>
              </w:rPr>
              <w:instrText>HYPERLINK \l "_Toc379194652"</w:instrText>
            </w:r>
            <w:r w:rsidRPr="00EE291D">
              <w:rPr>
                <w:rStyle w:val="Hyperlink"/>
                <w:noProof/>
              </w:rPr>
              <w:instrText xml:space="preserve"> </w:instrText>
            </w:r>
            <w:r w:rsidRPr="00EE291D">
              <w:rPr>
                <w:rStyle w:val="Hyperlink"/>
                <w:noProof/>
              </w:rPr>
              <w:fldChar w:fldCharType="separate"/>
            </w:r>
            <w:r w:rsidRPr="00EE291D">
              <w:rPr>
                <w:rStyle w:val="Hyperlink"/>
                <w:bCs/>
                <w:noProof/>
                <w:lang w:val="nl-NL"/>
              </w:rPr>
              <w:t>Functionele specificaties</w:t>
            </w:r>
            <w:r>
              <w:rPr>
                <w:noProof/>
                <w:webHidden/>
              </w:rPr>
              <w:tab/>
            </w:r>
            <w:r>
              <w:rPr>
                <w:noProof/>
                <w:webHidden/>
              </w:rPr>
              <w:fldChar w:fldCharType="begin"/>
            </w:r>
            <w:r>
              <w:rPr>
                <w:noProof/>
                <w:webHidden/>
              </w:rPr>
              <w:instrText xml:space="preserve"> PAGEREF _Toc379194652 \h </w:instrText>
            </w:r>
          </w:ins>
          <w:r>
            <w:rPr>
              <w:noProof/>
              <w:webHidden/>
            </w:rPr>
          </w:r>
          <w:r>
            <w:rPr>
              <w:noProof/>
              <w:webHidden/>
            </w:rPr>
            <w:fldChar w:fldCharType="separate"/>
          </w:r>
          <w:ins w:id="44" w:author="Koen van Beek" w:date="2014-02-03T12:42:00Z">
            <w:r>
              <w:rPr>
                <w:noProof/>
                <w:webHidden/>
              </w:rPr>
              <w:t>5</w:t>
            </w:r>
            <w:r>
              <w:rPr>
                <w:noProof/>
                <w:webHidden/>
              </w:rPr>
              <w:fldChar w:fldCharType="end"/>
            </w:r>
            <w:r w:rsidRPr="00EE291D">
              <w:rPr>
                <w:rStyle w:val="Hyperlink"/>
                <w:noProof/>
              </w:rPr>
              <w:fldChar w:fldCharType="end"/>
            </w:r>
          </w:ins>
        </w:p>
        <w:p w14:paraId="642A0896" w14:textId="77777777" w:rsidR="001271DA" w:rsidRDefault="001271DA">
          <w:pPr>
            <w:pStyle w:val="Inhopg2"/>
            <w:tabs>
              <w:tab w:val="right" w:leader="dot" w:pos="9396"/>
            </w:tabs>
            <w:rPr>
              <w:ins w:id="45" w:author="Koen van Beek" w:date="2014-02-03T12:42:00Z"/>
              <w:rFonts w:eastAsiaTheme="minorEastAsia"/>
              <w:noProof/>
              <w:lang w:val="nl-NL" w:eastAsia="nl-NL"/>
            </w:rPr>
          </w:pPr>
          <w:ins w:id="46" w:author="Koen van Beek" w:date="2014-02-03T12:42:00Z">
            <w:r w:rsidRPr="00EE291D">
              <w:rPr>
                <w:rStyle w:val="Hyperlink"/>
                <w:noProof/>
              </w:rPr>
              <w:fldChar w:fldCharType="begin"/>
            </w:r>
            <w:r w:rsidRPr="00EE291D">
              <w:rPr>
                <w:rStyle w:val="Hyperlink"/>
                <w:noProof/>
              </w:rPr>
              <w:instrText xml:space="preserve"> </w:instrText>
            </w:r>
            <w:r>
              <w:rPr>
                <w:noProof/>
              </w:rPr>
              <w:instrText>HYPERLINK \l "_Toc379194653"</w:instrText>
            </w:r>
            <w:r w:rsidRPr="00EE291D">
              <w:rPr>
                <w:rStyle w:val="Hyperlink"/>
                <w:noProof/>
              </w:rPr>
              <w:instrText xml:space="preserve"> </w:instrText>
            </w:r>
            <w:r w:rsidRPr="00EE291D">
              <w:rPr>
                <w:rStyle w:val="Hyperlink"/>
                <w:noProof/>
              </w:rPr>
              <w:fldChar w:fldCharType="separate"/>
            </w:r>
            <w:r w:rsidRPr="00EE291D">
              <w:rPr>
                <w:rStyle w:val="Hyperlink"/>
                <w:noProof/>
              </w:rPr>
              <w:t>Console</w:t>
            </w:r>
            <w:r>
              <w:rPr>
                <w:noProof/>
                <w:webHidden/>
              </w:rPr>
              <w:tab/>
            </w:r>
            <w:r>
              <w:rPr>
                <w:noProof/>
                <w:webHidden/>
              </w:rPr>
              <w:fldChar w:fldCharType="begin"/>
            </w:r>
            <w:r>
              <w:rPr>
                <w:noProof/>
                <w:webHidden/>
              </w:rPr>
              <w:instrText xml:space="preserve"> PAGEREF _Toc379194653 \h </w:instrText>
            </w:r>
          </w:ins>
          <w:r>
            <w:rPr>
              <w:noProof/>
              <w:webHidden/>
            </w:rPr>
          </w:r>
          <w:r>
            <w:rPr>
              <w:noProof/>
              <w:webHidden/>
            </w:rPr>
            <w:fldChar w:fldCharType="separate"/>
          </w:r>
          <w:ins w:id="47" w:author="Koen van Beek" w:date="2014-02-03T12:42:00Z">
            <w:r>
              <w:rPr>
                <w:noProof/>
                <w:webHidden/>
              </w:rPr>
              <w:t>5</w:t>
            </w:r>
            <w:r>
              <w:rPr>
                <w:noProof/>
                <w:webHidden/>
              </w:rPr>
              <w:fldChar w:fldCharType="end"/>
            </w:r>
            <w:r w:rsidRPr="00EE291D">
              <w:rPr>
                <w:rStyle w:val="Hyperlink"/>
                <w:noProof/>
              </w:rPr>
              <w:fldChar w:fldCharType="end"/>
            </w:r>
          </w:ins>
        </w:p>
        <w:p w14:paraId="3B985A14" w14:textId="77777777" w:rsidR="001271DA" w:rsidRDefault="001271DA">
          <w:pPr>
            <w:pStyle w:val="Inhopg2"/>
            <w:tabs>
              <w:tab w:val="right" w:leader="dot" w:pos="9396"/>
            </w:tabs>
            <w:rPr>
              <w:ins w:id="48" w:author="Koen van Beek" w:date="2014-02-03T12:42:00Z"/>
              <w:rFonts w:eastAsiaTheme="minorEastAsia"/>
              <w:noProof/>
              <w:lang w:val="nl-NL" w:eastAsia="nl-NL"/>
            </w:rPr>
          </w:pPr>
          <w:ins w:id="49" w:author="Koen van Beek" w:date="2014-02-03T12:42:00Z">
            <w:r w:rsidRPr="00EE291D">
              <w:rPr>
                <w:rStyle w:val="Hyperlink"/>
                <w:noProof/>
              </w:rPr>
              <w:fldChar w:fldCharType="begin"/>
            </w:r>
            <w:r w:rsidRPr="00EE291D">
              <w:rPr>
                <w:rStyle w:val="Hyperlink"/>
                <w:noProof/>
              </w:rPr>
              <w:instrText xml:space="preserve"> </w:instrText>
            </w:r>
            <w:r>
              <w:rPr>
                <w:noProof/>
              </w:rPr>
              <w:instrText>HYPERLINK \l "_Toc379194654"</w:instrText>
            </w:r>
            <w:r w:rsidRPr="00EE291D">
              <w:rPr>
                <w:rStyle w:val="Hyperlink"/>
                <w:noProof/>
              </w:rPr>
              <w:instrText xml:space="preserve"> </w:instrText>
            </w:r>
            <w:r w:rsidRPr="00EE291D">
              <w:rPr>
                <w:rStyle w:val="Hyperlink"/>
                <w:noProof/>
              </w:rPr>
              <w:fldChar w:fldCharType="separate"/>
            </w:r>
            <w:r w:rsidRPr="00EE291D">
              <w:rPr>
                <w:rStyle w:val="Hyperlink"/>
                <w:noProof/>
              </w:rPr>
              <w:t>Controllers</w:t>
            </w:r>
            <w:r>
              <w:rPr>
                <w:noProof/>
                <w:webHidden/>
              </w:rPr>
              <w:tab/>
            </w:r>
            <w:r>
              <w:rPr>
                <w:noProof/>
                <w:webHidden/>
              </w:rPr>
              <w:fldChar w:fldCharType="begin"/>
            </w:r>
            <w:r>
              <w:rPr>
                <w:noProof/>
                <w:webHidden/>
              </w:rPr>
              <w:instrText xml:space="preserve"> PAGEREF _Toc379194654 \h </w:instrText>
            </w:r>
          </w:ins>
          <w:r>
            <w:rPr>
              <w:noProof/>
              <w:webHidden/>
            </w:rPr>
          </w:r>
          <w:r>
            <w:rPr>
              <w:noProof/>
              <w:webHidden/>
            </w:rPr>
            <w:fldChar w:fldCharType="separate"/>
          </w:r>
          <w:ins w:id="50" w:author="Koen van Beek" w:date="2014-02-03T12:42:00Z">
            <w:r>
              <w:rPr>
                <w:noProof/>
                <w:webHidden/>
              </w:rPr>
              <w:t>5</w:t>
            </w:r>
            <w:r>
              <w:rPr>
                <w:noProof/>
                <w:webHidden/>
              </w:rPr>
              <w:fldChar w:fldCharType="end"/>
            </w:r>
            <w:r w:rsidRPr="00EE291D">
              <w:rPr>
                <w:rStyle w:val="Hyperlink"/>
                <w:noProof/>
              </w:rPr>
              <w:fldChar w:fldCharType="end"/>
            </w:r>
          </w:ins>
        </w:p>
        <w:p w14:paraId="5EC48735" w14:textId="77777777" w:rsidR="001271DA" w:rsidRDefault="001271DA">
          <w:pPr>
            <w:pStyle w:val="Inhopg1"/>
            <w:tabs>
              <w:tab w:val="right" w:leader="dot" w:pos="9396"/>
            </w:tabs>
            <w:rPr>
              <w:ins w:id="51" w:author="Koen van Beek" w:date="2014-02-03T12:42:00Z"/>
              <w:rFonts w:eastAsiaTheme="minorEastAsia"/>
              <w:noProof/>
              <w:lang w:val="nl-NL" w:eastAsia="nl-NL"/>
            </w:rPr>
          </w:pPr>
          <w:ins w:id="52" w:author="Koen van Beek" w:date="2014-02-03T12:42:00Z">
            <w:r w:rsidRPr="00EE291D">
              <w:rPr>
                <w:rStyle w:val="Hyperlink"/>
                <w:noProof/>
              </w:rPr>
              <w:fldChar w:fldCharType="begin"/>
            </w:r>
            <w:r w:rsidRPr="00EE291D">
              <w:rPr>
                <w:rStyle w:val="Hyperlink"/>
                <w:noProof/>
              </w:rPr>
              <w:instrText xml:space="preserve"> </w:instrText>
            </w:r>
            <w:r>
              <w:rPr>
                <w:noProof/>
              </w:rPr>
              <w:instrText>HYPERLINK \l "_Toc379194655"</w:instrText>
            </w:r>
            <w:r w:rsidRPr="00EE291D">
              <w:rPr>
                <w:rStyle w:val="Hyperlink"/>
                <w:noProof/>
              </w:rPr>
              <w:instrText xml:space="preserve"> </w:instrText>
            </w:r>
            <w:r w:rsidRPr="00EE291D">
              <w:rPr>
                <w:rStyle w:val="Hyperlink"/>
                <w:noProof/>
              </w:rPr>
              <w:fldChar w:fldCharType="separate"/>
            </w:r>
            <w:r w:rsidRPr="00EE291D">
              <w:rPr>
                <w:rStyle w:val="Hyperlink"/>
                <w:noProof/>
                <w:lang w:val="nl-NL"/>
              </w:rPr>
              <w:t>Operationele specificaties</w:t>
            </w:r>
            <w:r>
              <w:rPr>
                <w:noProof/>
                <w:webHidden/>
              </w:rPr>
              <w:tab/>
            </w:r>
            <w:r>
              <w:rPr>
                <w:noProof/>
                <w:webHidden/>
              </w:rPr>
              <w:fldChar w:fldCharType="begin"/>
            </w:r>
            <w:r>
              <w:rPr>
                <w:noProof/>
                <w:webHidden/>
              </w:rPr>
              <w:instrText xml:space="preserve"> PAGEREF _Toc379194655 \h </w:instrText>
            </w:r>
          </w:ins>
          <w:r>
            <w:rPr>
              <w:noProof/>
              <w:webHidden/>
            </w:rPr>
          </w:r>
          <w:r>
            <w:rPr>
              <w:noProof/>
              <w:webHidden/>
            </w:rPr>
            <w:fldChar w:fldCharType="separate"/>
          </w:r>
          <w:ins w:id="53" w:author="Koen van Beek" w:date="2014-02-03T12:42:00Z">
            <w:r>
              <w:rPr>
                <w:noProof/>
                <w:webHidden/>
              </w:rPr>
              <w:t>6</w:t>
            </w:r>
            <w:r>
              <w:rPr>
                <w:noProof/>
                <w:webHidden/>
              </w:rPr>
              <w:fldChar w:fldCharType="end"/>
            </w:r>
            <w:r w:rsidRPr="00EE291D">
              <w:rPr>
                <w:rStyle w:val="Hyperlink"/>
                <w:noProof/>
              </w:rPr>
              <w:fldChar w:fldCharType="end"/>
            </w:r>
          </w:ins>
        </w:p>
        <w:p w14:paraId="3483E335" w14:textId="77777777" w:rsidR="001271DA" w:rsidRDefault="001271DA">
          <w:pPr>
            <w:pStyle w:val="Inhopg1"/>
            <w:tabs>
              <w:tab w:val="right" w:leader="dot" w:pos="9396"/>
            </w:tabs>
            <w:rPr>
              <w:ins w:id="54" w:author="Koen van Beek" w:date="2014-02-03T12:42:00Z"/>
              <w:rFonts w:eastAsiaTheme="minorEastAsia"/>
              <w:noProof/>
              <w:lang w:val="nl-NL" w:eastAsia="nl-NL"/>
            </w:rPr>
          </w:pPr>
          <w:ins w:id="55" w:author="Koen van Beek" w:date="2014-02-03T12:42:00Z">
            <w:r w:rsidRPr="00EE291D">
              <w:rPr>
                <w:rStyle w:val="Hyperlink"/>
                <w:noProof/>
              </w:rPr>
              <w:fldChar w:fldCharType="begin"/>
            </w:r>
            <w:r w:rsidRPr="00EE291D">
              <w:rPr>
                <w:rStyle w:val="Hyperlink"/>
                <w:noProof/>
              </w:rPr>
              <w:instrText xml:space="preserve"> </w:instrText>
            </w:r>
            <w:r>
              <w:rPr>
                <w:noProof/>
              </w:rPr>
              <w:instrText>HYPERLINK \l "_Toc379194656"</w:instrText>
            </w:r>
            <w:r w:rsidRPr="00EE291D">
              <w:rPr>
                <w:rStyle w:val="Hyperlink"/>
                <w:noProof/>
              </w:rPr>
              <w:instrText xml:space="preserve"> </w:instrText>
            </w:r>
            <w:r w:rsidRPr="00EE291D">
              <w:rPr>
                <w:rStyle w:val="Hyperlink"/>
                <w:noProof/>
              </w:rPr>
              <w:fldChar w:fldCharType="separate"/>
            </w:r>
            <w:r w:rsidRPr="00EE291D">
              <w:rPr>
                <w:rStyle w:val="Hyperlink"/>
                <w:noProof/>
                <w:lang w:val="nl-NL"/>
              </w:rPr>
              <w:t>Ontwerpbeperkingen</w:t>
            </w:r>
            <w:r>
              <w:rPr>
                <w:noProof/>
                <w:webHidden/>
              </w:rPr>
              <w:tab/>
            </w:r>
            <w:r>
              <w:rPr>
                <w:noProof/>
                <w:webHidden/>
              </w:rPr>
              <w:fldChar w:fldCharType="begin"/>
            </w:r>
            <w:r>
              <w:rPr>
                <w:noProof/>
                <w:webHidden/>
              </w:rPr>
              <w:instrText xml:space="preserve"> PAGEREF _Toc379194656 \h </w:instrText>
            </w:r>
          </w:ins>
          <w:r>
            <w:rPr>
              <w:noProof/>
              <w:webHidden/>
            </w:rPr>
          </w:r>
          <w:r>
            <w:rPr>
              <w:noProof/>
              <w:webHidden/>
            </w:rPr>
            <w:fldChar w:fldCharType="separate"/>
          </w:r>
          <w:ins w:id="56" w:author="Koen van Beek" w:date="2014-02-03T12:42:00Z">
            <w:r>
              <w:rPr>
                <w:noProof/>
                <w:webHidden/>
              </w:rPr>
              <w:t>7</w:t>
            </w:r>
            <w:r>
              <w:rPr>
                <w:noProof/>
                <w:webHidden/>
              </w:rPr>
              <w:fldChar w:fldCharType="end"/>
            </w:r>
            <w:r w:rsidRPr="00EE291D">
              <w:rPr>
                <w:rStyle w:val="Hyperlink"/>
                <w:noProof/>
              </w:rPr>
              <w:fldChar w:fldCharType="end"/>
            </w:r>
          </w:ins>
        </w:p>
        <w:p w14:paraId="5474B96B" w14:textId="77777777" w:rsidR="00672D8F" w:rsidDel="001271DA" w:rsidRDefault="00672D8F">
          <w:pPr>
            <w:pStyle w:val="Inhopg1"/>
            <w:tabs>
              <w:tab w:val="right" w:leader="dot" w:pos="9396"/>
            </w:tabs>
            <w:rPr>
              <w:ins w:id="57" w:author="Patrick" w:date="2014-01-30T15:35:00Z"/>
              <w:del w:id="58" w:author="Koen van Beek" w:date="2014-02-03T12:42:00Z"/>
              <w:rFonts w:eastAsiaTheme="minorEastAsia"/>
              <w:noProof/>
              <w:lang w:val="nl-NL" w:eastAsia="nl-NL"/>
            </w:rPr>
          </w:pPr>
          <w:ins w:id="59" w:author="Patrick" w:date="2014-01-30T15:35:00Z">
            <w:del w:id="60" w:author="Koen van Beek" w:date="2014-02-03T12:42:00Z">
              <w:r w:rsidRPr="001271DA" w:rsidDel="001271DA">
                <w:rPr>
                  <w:rStyle w:val="Hyperlink"/>
                  <w:noProof/>
                  <w:lang w:val="nl-NL"/>
                </w:rPr>
                <w:delText>Pong</w:delText>
              </w:r>
              <w:r w:rsidDel="001271DA">
                <w:rPr>
                  <w:noProof/>
                  <w:webHidden/>
                </w:rPr>
                <w:tab/>
                <w:delText>4</w:delText>
              </w:r>
            </w:del>
          </w:ins>
        </w:p>
        <w:p w14:paraId="1CFA141E" w14:textId="77777777" w:rsidR="00672D8F" w:rsidDel="001271DA" w:rsidRDefault="00672D8F">
          <w:pPr>
            <w:pStyle w:val="Inhopg1"/>
            <w:tabs>
              <w:tab w:val="right" w:leader="dot" w:pos="9396"/>
            </w:tabs>
            <w:rPr>
              <w:ins w:id="61" w:author="Patrick" w:date="2014-01-30T15:35:00Z"/>
              <w:del w:id="62" w:author="Koen van Beek" w:date="2014-02-03T12:42:00Z"/>
              <w:rFonts w:eastAsiaTheme="minorEastAsia"/>
              <w:noProof/>
              <w:lang w:val="nl-NL" w:eastAsia="nl-NL"/>
            </w:rPr>
          </w:pPr>
          <w:ins w:id="63" w:author="Patrick" w:date="2014-01-30T15:35:00Z">
            <w:del w:id="64" w:author="Koen van Beek" w:date="2014-02-03T12:42:00Z">
              <w:r w:rsidRPr="001271DA" w:rsidDel="001271DA">
                <w:rPr>
                  <w:rStyle w:val="Hyperlink"/>
                  <w:bCs/>
                  <w:noProof/>
                  <w:lang w:val="nl-NL"/>
                </w:rPr>
                <w:delText>Functionele specificaties</w:delText>
              </w:r>
              <w:r w:rsidDel="001271DA">
                <w:rPr>
                  <w:noProof/>
                  <w:webHidden/>
                </w:rPr>
                <w:tab/>
                <w:delText>5</w:delText>
              </w:r>
            </w:del>
          </w:ins>
        </w:p>
        <w:p w14:paraId="40E278FF" w14:textId="77777777" w:rsidR="00672D8F" w:rsidDel="001271DA" w:rsidRDefault="00672D8F">
          <w:pPr>
            <w:pStyle w:val="Inhopg2"/>
            <w:tabs>
              <w:tab w:val="right" w:leader="dot" w:pos="9396"/>
            </w:tabs>
            <w:rPr>
              <w:ins w:id="65" w:author="Patrick" w:date="2014-01-30T15:35:00Z"/>
              <w:del w:id="66" w:author="Koen van Beek" w:date="2014-02-03T12:42:00Z"/>
              <w:rFonts w:eastAsiaTheme="minorEastAsia"/>
              <w:noProof/>
              <w:lang w:val="nl-NL" w:eastAsia="nl-NL"/>
            </w:rPr>
          </w:pPr>
          <w:ins w:id="67" w:author="Patrick" w:date="2014-01-30T15:35:00Z">
            <w:del w:id="68" w:author="Koen van Beek" w:date="2014-02-03T12:42:00Z">
              <w:r w:rsidRPr="001271DA" w:rsidDel="001271DA">
                <w:rPr>
                  <w:rStyle w:val="Hyperlink"/>
                  <w:noProof/>
                </w:rPr>
                <w:delText>Console</w:delText>
              </w:r>
              <w:r w:rsidDel="001271DA">
                <w:rPr>
                  <w:noProof/>
                  <w:webHidden/>
                </w:rPr>
                <w:tab/>
                <w:delText>5</w:delText>
              </w:r>
            </w:del>
          </w:ins>
        </w:p>
        <w:p w14:paraId="4B48AE05" w14:textId="77777777" w:rsidR="00672D8F" w:rsidDel="001271DA" w:rsidRDefault="00672D8F">
          <w:pPr>
            <w:pStyle w:val="Inhopg2"/>
            <w:tabs>
              <w:tab w:val="right" w:leader="dot" w:pos="9396"/>
            </w:tabs>
            <w:rPr>
              <w:ins w:id="69" w:author="Patrick" w:date="2014-01-30T15:35:00Z"/>
              <w:del w:id="70" w:author="Koen van Beek" w:date="2014-02-03T12:42:00Z"/>
              <w:rFonts w:eastAsiaTheme="minorEastAsia"/>
              <w:noProof/>
              <w:lang w:val="nl-NL" w:eastAsia="nl-NL"/>
            </w:rPr>
          </w:pPr>
          <w:ins w:id="71" w:author="Patrick" w:date="2014-01-30T15:35:00Z">
            <w:del w:id="72" w:author="Koen van Beek" w:date="2014-02-03T12:42:00Z">
              <w:r w:rsidRPr="001271DA" w:rsidDel="001271DA">
                <w:rPr>
                  <w:rStyle w:val="Hyperlink"/>
                  <w:noProof/>
                </w:rPr>
                <w:delText>Controller</w:delText>
              </w:r>
              <w:r w:rsidDel="001271DA">
                <w:rPr>
                  <w:noProof/>
                  <w:webHidden/>
                </w:rPr>
                <w:tab/>
                <w:delText>5</w:delText>
              </w:r>
            </w:del>
          </w:ins>
        </w:p>
        <w:p w14:paraId="3E48D86C" w14:textId="77777777" w:rsidR="00672D8F" w:rsidDel="001271DA" w:rsidRDefault="00672D8F">
          <w:pPr>
            <w:pStyle w:val="Inhopg1"/>
            <w:tabs>
              <w:tab w:val="right" w:leader="dot" w:pos="9396"/>
            </w:tabs>
            <w:rPr>
              <w:ins w:id="73" w:author="Patrick" w:date="2014-01-30T15:35:00Z"/>
              <w:del w:id="74" w:author="Koen van Beek" w:date="2014-02-03T12:42:00Z"/>
              <w:rFonts w:eastAsiaTheme="minorEastAsia"/>
              <w:noProof/>
              <w:lang w:val="nl-NL" w:eastAsia="nl-NL"/>
            </w:rPr>
          </w:pPr>
          <w:ins w:id="75" w:author="Patrick" w:date="2014-01-30T15:35:00Z">
            <w:del w:id="76" w:author="Koen van Beek" w:date="2014-02-03T12:42:00Z">
              <w:r w:rsidRPr="001271DA" w:rsidDel="001271DA">
                <w:rPr>
                  <w:rStyle w:val="Hyperlink"/>
                  <w:noProof/>
                  <w:lang w:val="nl-NL"/>
                </w:rPr>
                <w:delText>Operationele specificaties</w:delText>
              </w:r>
              <w:r w:rsidDel="001271DA">
                <w:rPr>
                  <w:noProof/>
                  <w:webHidden/>
                </w:rPr>
                <w:tab/>
                <w:delText>6</w:delText>
              </w:r>
            </w:del>
          </w:ins>
        </w:p>
        <w:p w14:paraId="0BA38293" w14:textId="77777777" w:rsidR="00672D8F" w:rsidDel="001271DA" w:rsidRDefault="00672D8F">
          <w:pPr>
            <w:pStyle w:val="Inhopg1"/>
            <w:tabs>
              <w:tab w:val="right" w:leader="dot" w:pos="9396"/>
            </w:tabs>
            <w:rPr>
              <w:ins w:id="77" w:author="Patrick" w:date="2014-01-30T15:35:00Z"/>
              <w:del w:id="78" w:author="Koen van Beek" w:date="2014-02-03T12:42:00Z"/>
              <w:rFonts w:eastAsiaTheme="minorEastAsia"/>
              <w:noProof/>
              <w:lang w:val="nl-NL" w:eastAsia="nl-NL"/>
            </w:rPr>
          </w:pPr>
          <w:ins w:id="79" w:author="Patrick" w:date="2014-01-30T15:35:00Z">
            <w:del w:id="80" w:author="Koen van Beek" w:date="2014-02-03T12:42:00Z">
              <w:r w:rsidRPr="001271DA" w:rsidDel="001271DA">
                <w:rPr>
                  <w:rStyle w:val="Hyperlink"/>
                  <w:noProof/>
                  <w:lang w:val="nl-NL"/>
                </w:rPr>
                <w:delText>Ontwerpbeperkingen</w:delText>
              </w:r>
              <w:r w:rsidDel="001271DA">
                <w:rPr>
                  <w:noProof/>
                  <w:webHidden/>
                </w:rPr>
                <w:tab/>
                <w:delText>7</w:delText>
              </w:r>
            </w:del>
          </w:ins>
        </w:p>
        <w:p w14:paraId="1AD504FE" w14:textId="77777777" w:rsidR="00561481" w:rsidDel="001271DA" w:rsidRDefault="00561481">
          <w:pPr>
            <w:pStyle w:val="Inhopg1"/>
            <w:tabs>
              <w:tab w:val="right" w:leader="dot" w:pos="9396"/>
            </w:tabs>
            <w:rPr>
              <w:del w:id="81" w:author="Koen van Beek" w:date="2014-02-03T12:42:00Z"/>
              <w:rFonts w:eastAsiaTheme="minorEastAsia"/>
              <w:noProof/>
              <w:lang w:val="nl-NL" w:eastAsia="nl-NL"/>
            </w:rPr>
          </w:pPr>
          <w:del w:id="82" w:author="Koen van Beek" w:date="2014-02-03T12:42:00Z">
            <w:r w:rsidRPr="006849A9" w:rsidDel="001271DA">
              <w:rPr>
                <w:rPrChange w:id="83" w:author="Patrick" w:date="2014-01-30T15:29:00Z">
                  <w:rPr>
                    <w:rStyle w:val="Hyperlink"/>
                    <w:noProof/>
                    <w:lang w:val="nl-NL"/>
                  </w:rPr>
                </w:rPrChange>
              </w:rPr>
              <w:delText>Pong</w:delText>
            </w:r>
            <w:r w:rsidDel="001271DA">
              <w:rPr>
                <w:noProof/>
                <w:webHidden/>
              </w:rPr>
              <w:tab/>
              <w:delText>3</w:delText>
            </w:r>
          </w:del>
        </w:p>
        <w:p w14:paraId="792D319A" w14:textId="77777777" w:rsidR="00561481" w:rsidDel="001271DA" w:rsidRDefault="00561481">
          <w:pPr>
            <w:pStyle w:val="Inhopg1"/>
            <w:tabs>
              <w:tab w:val="right" w:leader="dot" w:pos="9396"/>
            </w:tabs>
            <w:rPr>
              <w:del w:id="84" w:author="Koen van Beek" w:date="2014-02-03T12:42:00Z"/>
              <w:rFonts w:eastAsiaTheme="minorEastAsia"/>
              <w:noProof/>
              <w:lang w:val="nl-NL" w:eastAsia="nl-NL"/>
            </w:rPr>
          </w:pPr>
          <w:del w:id="85" w:author="Koen van Beek" w:date="2014-02-03T12:42:00Z">
            <w:r w:rsidRPr="006849A9" w:rsidDel="001271DA">
              <w:rPr>
                <w:rPrChange w:id="86" w:author="Patrick" w:date="2014-01-30T15:29:00Z">
                  <w:rPr>
                    <w:rStyle w:val="Hyperlink"/>
                    <w:noProof/>
                    <w:lang w:val="nl-NL"/>
                  </w:rPr>
                </w:rPrChange>
              </w:rPr>
              <w:delText>Functionele specificaties</w:delText>
            </w:r>
            <w:r w:rsidDel="001271DA">
              <w:rPr>
                <w:noProof/>
                <w:webHidden/>
              </w:rPr>
              <w:tab/>
              <w:delText>3</w:delText>
            </w:r>
          </w:del>
        </w:p>
        <w:p w14:paraId="55D4DD07" w14:textId="77777777" w:rsidR="00561481" w:rsidDel="001271DA" w:rsidRDefault="00561481">
          <w:pPr>
            <w:pStyle w:val="Inhopg1"/>
            <w:tabs>
              <w:tab w:val="right" w:leader="dot" w:pos="9396"/>
            </w:tabs>
            <w:rPr>
              <w:del w:id="87" w:author="Koen van Beek" w:date="2014-02-03T12:42:00Z"/>
              <w:rFonts w:eastAsiaTheme="minorEastAsia"/>
              <w:noProof/>
              <w:lang w:val="nl-NL" w:eastAsia="nl-NL"/>
            </w:rPr>
          </w:pPr>
          <w:del w:id="88" w:author="Koen van Beek" w:date="2014-02-03T12:42:00Z">
            <w:r w:rsidRPr="006849A9" w:rsidDel="001271DA">
              <w:rPr>
                <w:rPrChange w:id="89" w:author="Patrick" w:date="2014-01-30T15:29:00Z">
                  <w:rPr>
                    <w:rStyle w:val="Hyperlink"/>
                    <w:noProof/>
                    <w:lang w:val="nl-NL"/>
                  </w:rPr>
                </w:rPrChange>
              </w:rPr>
              <w:delText>Operationele specificaties</w:delText>
            </w:r>
            <w:r w:rsidDel="001271DA">
              <w:rPr>
                <w:noProof/>
                <w:webHidden/>
              </w:rPr>
              <w:tab/>
              <w:delText>4</w:delText>
            </w:r>
          </w:del>
        </w:p>
        <w:p w14:paraId="62302796" w14:textId="77777777" w:rsidR="00561481" w:rsidDel="001271DA" w:rsidRDefault="00561481">
          <w:pPr>
            <w:pStyle w:val="Inhopg1"/>
            <w:tabs>
              <w:tab w:val="right" w:leader="dot" w:pos="9396"/>
            </w:tabs>
            <w:rPr>
              <w:del w:id="90" w:author="Koen van Beek" w:date="2014-02-03T12:42:00Z"/>
              <w:rFonts w:eastAsiaTheme="minorEastAsia"/>
              <w:noProof/>
              <w:lang w:val="nl-NL" w:eastAsia="nl-NL"/>
            </w:rPr>
          </w:pPr>
          <w:del w:id="91" w:author="Koen van Beek" w:date="2014-02-03T12:42:00Z">
            <w:r w:rsidRPr="006849A9" w:rsidDel="001271DA">
              <w:rPr>
                <w:rPrChange w:id="92" w:author="Patrick" w:date="2014-01-30T15:29:00Z">
                  <w:rPr>
                    <w:rStyle w:val="Hyperlink"/>
                    <w:noProof/>
                    <w:lang w:val="nl-NL"/>
                  </w:rPr>
                </w:rPrChange>
              </w:rPr>
              <w:delText>Randvoorwaarden</w:delText>
            </w:r>
            <w:r w:rsidDel="001271DA">
              <w:rPr>
                <w:noProof/>
                <w:webHidden/>
              </w:rPr>
              <w:tab/>
              <w:delText>4</w:delText>
            </w:r>
          </w:del>
        </w:p>
        <w:p w14:paraId="6C6BA1B9" w14:textId="77777777" w:rsidR="00561481" w:rsidDel="001271DA" w:rsidRDefault="00561481">
          <w:pPr>
            <w:pStyle w:val="Inhopg1"/>
            <w:tabs>
              <w:tab w:val="right" w:leader="dot" w:pos="9396"/>
            </w:tabs>
            <w:rPr>
              <w:del w:id="93" w:author="Koen van Beek" w:date="2014-02-03T12:42:00Z"/>
              <w:rFonts w:eastAsiaTheme="minorEastAsia"/>
              <w:noProof/>
              <w:lang w:val="nl-NL" w:eastAsia="nl-NL"/>
            </w:rPr>
          </w:pPr>
          <w:del w:id="94" w:author="Koen van Beek" w:date="2014-02-03T12:42:00Z">
            <w:r w:rsidRPr="006849A9" w:rsidDel="001271DA">
              <w:rPr>
                <w:rPrChange w:id="95" w:author="Patrick" w:date="2014-01-30T15:29:00Z">
                  <w:rPr>
                    <w:rStyle w:val="Hyperlink"/>
                    <w:noProof/>
                    <w:lang w:val="nl-NL"/>
                  </w:rPr>
                </w:rPrChange>
              </w:rPr>
              <w:delText>Ontwerpbeperkingen</w:delText>
            </w:r>
            <w:r w:rsidDel="001271DA">
              <w:rPr>
                <w:noProof/>
                <w:webHidden/>
              </w:rPr>
              <w:tab/>
              <w:delText>4</w:delText>
            </w:r>
          </w:del>
        </w:p>
        <w:p w14:paraId="78281630" w14:textId="77777777" w:rsidR="008734F9" w:rsidRDefault="008734F9" w:rsidP="003C2EDB">
          <w:r>
            <w:rPr>
              <w:noProof/>
            </w:rPr>
            <w:fldChar w:fldCharType="end"/>
          </w:r>
        </w:p>
      </w:sdtContent>
    </w:sdt>
    <w:p w14:paraId="34E82381" w14:textId="77777777" w:rsidR="00AA310E" w:rsidRPr="003F2C8C" w:rsidRDefault="00AA310E" w:rsidP="00AA310E">
      <w:pPr>
        <w:jc w:val="both"/>
        <w:rPr>
          <w:color w:val="5B9BD5" w:themeColor="accent1"/>
        </w:rPr>
      </w:pPr>
    </w:p>
    <w:p w14:paraId="48A6CD47" w14:textId="77777777" w:rsidR="006849A9" w:rsidRDefault="006849A9">
      <w:pPr>
        <w:rPr>
          <w:ins w:id="96" w:author="Patrick" w:date="2014-01-30T15:29:00Z"/>
          <w:rStyle w:val="Kop1Char"/>
          <w:lang w:val="nl-NL"/>
        </w:rPr>
      </w:pPr>
      <w:ins w:id="97" w:author="Patrick" w:date="2014-01-30T15:29:00Z">
        <w:r>
          <w:rPr>
            <w:rStyle w:val="Kop1Char"/>
            <w:b w:val="0"/>
            <w:lang w:val="nl-NL"/>
          </w:rPr>
          <w:br w:type="page"/>
        </w:r>
      </w:ins>
    </w:p>
    <w:p w14:paraId="421DE639" w14:textId="77777777" w:rsidR="00AA310E" w:rsidRPr="00672D8F" w:rsidRDefault="008A7A09" w:rsidP="009923D1">
      <w:pPr>
        <w:pStyle w:val="Kop1"/>
        <w:rPr>
          <w:ins w:id="98" w:author="Patrick" w:date="2014-01-30T15:33:00Z"/>
          <w:rStyle w:val="Kop1Char"/>
          <w:sz w:val="28"/>
          <w:lang w:val="nl-NL"/>
          <w:rPrChange w:id="99" w:author="Patrick" w:date="2014-01-30T15:34:00Z">
            <w:rPr>
              <w:ins w:id="100" w:author="Patrick" w:date="2014-01-30T15:33:00Z"/>
              <w:rStyle w:val="Kop1Char"/>
              <w:b/>
              <w:sz w:val="28"/>
              <w:lang w:val="nl-NL"/>
            </w:rPr>
          </w:rPrChange>
        </w:rPr>
      </w:pPr>
      <w:bookmarkStart w:id="101" w:name="_Toc379194651"/>
      <w:r w:rsidRPr="00672D8F">
        <w:rPr>
          <w:rStyle w:val="Kop1Char"/>
          <w:sz w:val="28"/>
          <w:lang w:val="nl-NL"/>
          <w:rPrChange w:id="102" w:author="Patrick" w:date="2014-01-30T15:34:00Z">
            <w:rPr>
              <w:rStyle w:val="Kop1Char"/>
              <w:b/>
              <w:lang w:val="nl-NL"/>
            </w:rPr>
          </w:rPrChange>
        </w:rPr>
        <w:lastRenderedPageBreak/>
        <w:t>Pong</w:t>
      </w:r>
      <w:bookmarkEnd w:id="101"/>
    </w:p>
    <w:p w14:paraId="1015F2D9" w14:textId="77777777" w:rsidR="00672D8F" w:rsidRDefault="00672D8F" w:rsidP="00672D8F">
      <w:pPr>
        <w:pStyle w:val="Geenafstand"/>
        <w:rPr>
          <w:ins w:id="103" w:author="Patrick" w:date="2014-01-30T15:33:00Z"/>
        </w:rPr>
      </w:pPr>
      <w:ins w:id="104" w:author="Patrick" w:date="2014-01-30T15:33:00Z">
        <w:r>
          <w:t xml:space="preserve">Dit is een specificatie document voor het project Pong , semester twee leerjaar twee aan de hoge school Avans Den Bosch. </w:t>
        </w:r>
      </w:ins>
    </w:p>
    <w:p w14:paraId="35123604" w14:textId="77777777" w:rsidR="00672D8F" w:rsidRDefault="00672D8F" w:rsidP="00672D8F">
      <w:pPr>
        <w:pStyle w:val="Geenafstand"/>
        <w:jc w:val="both"/>
        <w:rPr>
          <w:ins w:id="105" w:author="Patrick" w:date="2014-01-30T15:33:00Z"/>
        </w:rPr>
      </w:pPr>
      <w:ins w:id="106" w:author="Patrick" w:date="2014-01-30T15:33:00Z">
        <w:r>
          <w:t xml:space="preserve">De opdracht is om een prototype te ontwikkelen voor een 3D-pong spel, waarvan er fictief 10000 van zullen worden geproduceerd. Het spel wordt uitgevoerd als apparaat waar twee VGA-schermen op worden aangesloten. Pong kan alleen of met twee personen worden gespeeld, elke speler heeft zijn eigen bat en kijkt op zijn eigen scherm. </w:t>
        </w:r>
      </w:ins>
    </w:p>
    <w:p w14:paraId="16AF005C" w14:textId="77777777" w:rsidR="00672D8F" w:rsidRDefault="00672D8F" w:rsidP="00672D8F">
      <w:pPr>
        <w:pStyle w:val="Geenafstand"/>
        <w:jc w:val="both"/>
        <w:rPr>
          <w:ins w:id="107" w:author="Patrick" w:date="2014-01-30T15:33:00Z"/>
        </w:rPr>
      </w:pPr>
      <w:ins w:id="108" w:author="Patrick" w:date="2014-01-30T15:33:00Z">
        <w:r>
          <w:t xml:space="preserve">Er zijn vier spelvarianten: Tennis, Handbal, Hockey en demo. Bij de spellen tennis en hockey wordt de score van beide spelers  op de twee beeldschermen weergegeven. Een speler scoort een punt als de bal bij de tegenstander over de doellijn is gegaan. Een speler wint als hij vijf punten heeft gescoord. Bij handbal is er maar een speler die tegen een vaste muur  speelt, bij vijf punten wordt het level verhoogd. Hoe hoger het level, hoe sneller de bal, bij level zes komen er twee ballen in het spel. </w:t>
        </w:r>
      </w:ins>
    </w:p>
    <w:p w14:paraId="52AD9925" w14:textId="77777777" w:rsidR="00672D8F" w:rsidRDefault="00672D8F" w:rsidP="00672D8F">
      <w:pPr>
        <w:pStyle w:val="Geenafstand"/>
        <w:jc w:val="both"/>
        <w:rPr>
          <w:ins w:id="109" w:author="Patrick" w:date="2014-01-30T15:33:00Z"/>
        </w:rPr>
      </w:pPr>
      <w:ins w:id="110" w:author="Patrick" w:date="2014-01-30T15:33:00Z">
        <w:r>
          <w:t xml:space="preserve">De demo geeft een demonstratie van een tennis game. </w:t>
        </w:r>
      </w:ins>
    </w:p>
    <w:p w14:paraId="68D90478" w14:textId="126EAB38" w:rsidR="00672D8F" w:rsidRDefault="00A86440" w:rsidP="00672D8F">
      <w:pPr>
        <w:pStyle w:val="Geenafstand"/>
        <w:jc w:val="both"/>
        <w:rPr>
          <w:ins w:id="111" w:author="Patrick" w:date="2014-01-30T15:33:00Z"/>
        </w:rPr>
      </w:pPr>
      <w:ins w:id="112" w:author="Patrick" w:date="2014-02-03T13:06:00Z">
        <w:r>
          <w:t>E</w:t>
        </w:r>
      </w:ins>
      <w:ins w:id="113" w:author="Patrick" w:date="2014-01-30T15:33:00Z">
        <w:r w:rsidR="00672D8F">
          <w:t>en speler</w:t>
        </w:r>
        <w:r>
          <w:t xml:space="preserve"> kan effect aan de bal geven</w:t>
        </w:r>
        <w:r w:rsidR="00672D8F">
          <w:t xml:space="preserve"> door deze aan de rand van de bat te spelen,  hoe meer aan de rand wordt gespeeld ,hoe groter het effect. </w:t>
        </w:r>
      </w:ins>
    </w:p>
    <w:p w14:paraId="688D5C3D" w14:textId="77777777" w:rsidR="00672D8F" w:rsidRDefault="00672D8F" w:rsidP="00672D8F">
      <w:pPr>
        <w:pStyle w:val="Geenafstand"/>
        <w:jc w:val="both"/>
        <w:rPr>
          <w:ins w:id="114" w:author="Patrick" w:date="2014-01-30T15:33:00Z"/>
        </w:rPr>
      </w:pPr>
      <w:ins w:id="115" w:author="Patrick" w:date="2014-01-30T15:33:00Z">
        <w:r>
          <w:t xml:space="preserve">Voor de hockey game krijgt iedere speler twee visuele bats, waardoor het spel lastiger wordt. </w:t>
        </w:r>
      </w:ins>
    </w:p>
    <w:p w14:paraId="1218788A" w14:textId="77777777" w:rsidR="00672D8F" w:rsidRDefault="00672D8F" w:rsidP="00672D8F">
      <w:pPr>
        <w:pStyle w:val="Geenafstand"/>
        <w:rPr>
          <w:ins w:id="116" w:author="Patrick" w:date="2014-01-30T15:33:00Z"/>
        </w:rPr>
      </w:pPr>
    </w:p>
    <w:p w14:paraId="4FD4FA95" w14:textId="77777777" w:rsidR="00672D8F" w:rsidRDefault="00672D8F" w:rsidP="00672D8F">
      <w:pPr>
        <w:pStyle w:val="Geenafstand"/>
        <w:keepNext/>
        <w:jc w:val="right"/>
        <w:rPr>
          <w:ins w:id="117" w:author="Patrick" w:date="2014-01-30T15:33:00Z"/>
        </w:rPr>
      </w:pPr>
      <w:ins w:id="118" w:author="Patrick" w:date="2014-01-30T15:33:00Z">
        <w:r>
          <w:rPr>
            <w:noProof/>
            <w:lang w:eastAsia="nl-NL"/>
          </w:rPr>
          <w:drawing>
            <wp:inline distT="0" distB="0" distL="0" distR="0" wp14:anchorId="0F04E67A" wp14:editId="4A0A88BF">
              <wp:extent cx="4615150" cy="3095625"/>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orbeeld game.png"/>
                      <pic:cNvPicPr/>
                    </pic:nvPicPr>
                    <pic:blipFill>
                      <a:blip r:embed="rId10">
                        <a:extLst>
                          <a:ext uri="{28A0092B-C50C-407E-A947-70E740481C1C}">
                            <a14:useLocalDpi xmlns:a14="http://schemas.microsoft.com/office/drawing/2010/main" val="0"/>
                          </a:ext>
                        </a:extLst>
                      </a:blip>
                      <a:stretch>
                        <a:fillRect/>
                      </a:stretch>
                    </pic:blipFill>
                    <pic:spPr>
                      <a:xfrm>
                        <a:off x="0" y="0"/>
                        <a:ext cx="4615795" cy="3096058"/>
                      </a:xfrm>
                      <a:prstGeom prst="rect">
                        <a:avLst/>
                      </a:prstGeom>
                    </pic:spPr>
                  </pic:pic>
                </a:graphicData>
              </a:graphic>
            </wp:inline>
          </w:drawing>
        </w:r>
      </w:ins>
    </w:p>
    <w:p w14:paraId="389E05AA" w14:textId="77777777" w:rsidR="00672D8F" w:rsidRPr="009314DF" w:rsidRDefault="00672D8F" w:rsidP="00672D8F">
      <w:pPr>
        <w:pStyle w:val="Bijschrift"/>
        <w:jc w:val="right"/>
        <w:rPr>
          <w:ins w:id="119" w:author="Patrick" w:date="2014-01-30T15:33:00Z"/>
        </w:rPr>
      </w:pPr>
      <w:ins w:id="120" w:author="Patrick" w:date="2014-01-30T15:33:00Z">
        <w:r>
          <w:t>concept tennis game</w:t>
        </w:r>
      </w:ins>
    </w:p>
    <w:p w14:paraId="214C14F0" w14:textId="77777777" w:rsidR="00672D8F" w:rsidRDefault="00672D8F" w:rsidP="00672D8F">
      <w:pPr>
        <w:pStyle w:val="Geenafstand"/>
        <w:keepNext/>
        <w:jc w:val="right"/>
        <w:rPr>
          <w:ins w:id="121" w:author="Patrick" w:date="2014-01-30T15:33:00Z"/>
        </w:rPr>
      </w:pPr>
      <w:ins w:id="122" w:author="Patrick" w:date="2014-01-30T15:33:00Z">
        <w:r>
          <w:rPr>
            <w:noProof/>
            <w:lang w:eastAsia="nl-NL"/>
          </w:rPr>
          <w:drawing>
            <wp:inline distT="0" distB="0" distL="0" distR="0" wp14:anchorId="112CEA98" wp14:editId="03308F95">
              <wp:extent cx="4162425" cy="1457675"/>
              <wp:effectExtent l="0" t="0" r="0" b="9525"/>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key concept 2d.png"/>
                      <pic:cNvPicPr/>
                    </pic:nvPicPr>
                    <pic:blipFill>
                      <a:blip r:embed="rId11">
                        <a:extLst>
                          <a:ext uri="{28A0092B-C50C-407E-A947-70E740481C1C}">
                            <a14:useLocalDpi xmlns:a14="http://schemas.microsoft.com/office/drawing/2010/main" val="0"/>
                          </a:ext>
                        </a:extLst>
                      </a:blip>
                      <a:stretch>
                        <a:fillRect/>
                      </a:stretch>
                    </pic:blipFill>
                    <pic:spPr>
                      <a:xfrm>
                        <a:off x="0" y="0"/>
                        <a:ext cx="4161049" cy="1457193"/>
                      </a:xfrm>
                      <a:prstGeom prst="rect">
                        <a:avLst/>
                      </a:prstGeom>
                    </pic:spPr>
                  </pic:pic>
                </a:graphicData>
              </a:graphic>
            </wp:inline>
          </w:drawing>
        </w:r>
      </w:ins>
    </w:p>
    <w:p w14:paraId="7ECC0E48" w14:textId="77777777" w:rsidR="00672D8F" w:rsidRPr="00A86440" w:rsidRDefault="00672D8F" w:rsidP="00672D8F">
      <w:pPr>
        <w:pStyle w:val="Bijschrift"/>
        <w:jc w:val="right"/>
        <w:rPr>
          <w:ins w:id="123" w:author="Patrick" w:date="2014-01-30T15:33:00Z"/>
          <w:lang w:val="en-US"/>
          <w:rPrChange w:id="124" w:author="Patrick" w:date="2014-02-03T13:03:00Z">
            <w:rPr>
              <w:ins w:id="125" w:author="Patrick" w:date="2014-01-30T15:33:00Z"/>
            </w:rPr>
          </w:rPrChange>
        </w:rPr>
      </w:pPr>
      <w:ins w:id="126" w:author="Patrick" w:date="2014-01-30T15:33:00Z">
        <w:r w:rsidRPr="00A86440">
          <w:rPr>
            <w:lang w:val="en-US"/>
            <w:rPrChange w:id="127" w:author="Patrick" w:date="2014-02-03T13:03:00Z">
              <w:rPr/>
            </w:rPrChange>
          </w:rPr>
          <w:t xml:space="preserve">concept hockey game 2D </w:t>
        </w:r>
      </w:ins>
    </w:p>
    <w:p w14:paraId="754CCADA" w14:textId="77777777" w:rsidR="00672D8F" w:rsidRPr="00672D8F" w:rsidDel="00672D8F" w:rsidRDefault="00672D8F">
      <w:pPr>
        <w:rPr>
          <w:del w:id="128" w:author="Patrick" w:date="2014-01-30T15:34:00Z"/>
          <w:rPrChange w:id="129" w:author="Patrick" w:date="2014-01-30T15:33:00Z">
            <w:rPr>
              <w:del w:id="130" w:author="Patrick" w:date="2014-01-30T15:34:00Z"/>
              <w:rStyle w:val="Zwaar"/>
              <w:rFonts w:eastAsiaTheme="minorHAnsi" w:cstheme="minorBidi"/>
              <w:b/>
              <w:bCs w:val="0"/>
              <w:color w:val="5B9BD5" w:themeColor="accent1"/>
              <w:sz w:val="22"/>
              <w:szCs w:val="22"/>
              <w:lang w:val="nl-NL"/>
            </w:rPr>
          </w:rPrChange>
        </w:rPr>
        <w:pPrChange w:id="131" w:author="Patrick" w:date="2014-01-30T15:33:00Z">
          <w:pPr>
            <w:pStyle w:val="Kop1"/>
          </w:pPr>
        </w:pPrChange>
      </w:pPr>
    </w:p>
    <w:p w14:paraId="1E0F0036" w14:textId="77777777" w:rsidR="00EF55C9" w:rsidRPr="00A86440" w:rsidDel="00672D8F" w:rsidRDefault="00AA310E" w:rsidP="00AA310E">
      <w:pPr>
        <w:rPr>
          <w:del w:id="132" w:author="Patrick" w:date="2014-01-30T15:31:00Z"/>
          <w:color w:val="5B9BD5" w:themeColor="accent1"/>
          <w:rPrChange w:id="133" w:author="Patrick" w:date="2014-02-03T13:03:00Z">
            <w:rPr>
              <w:del w:id="134" w:author="Patrick" w:date="2014-01-30T15:31:00Z"/>
              <w:color w:val="5B9BD5" w:themeColor="accent1"/>
              <w:lang w:val="nl-NL"/>
            </w:rPr>
          </w:rPrChange>
        </w:rPr>
      </w:pPr>
      <w:del w:id="135" w:author="Patrick" w:date="2014-01-30T15:31:00Z">
        <w:r w:rsidRPr="00A86440" w:rsidDel="00672D8F">
          <w:rPr>
            <w:color w:val="5B9BD5" w:themeColor="accent1"/>
            <w:rPrChange w:id="136" w:author="Patrick" w:date="2014-02-03T13:03:00Z">
              <w:rPr>
                <w:b/>
                <w:bCs/>
                <w:color w:val="5B9BD5" w:themeColor="accent1"/>
                <w:lang w:val="nl-NL"/>
              </w:rPr>
            </w:rPrChange>
          </w:rPr>
          <w:delText>Geef hier een hele globale omschrijving waar het project over gaat. Het gaat er om dat de lezer zich een beeld kan vormen, en het project kan plaatsen in een context. Je kunt hier dus ook omschrijven</w:delText>
        </w:r>
        <w:r w:rsidR="00EF55C9" w:rsidRPr="00A86440" w:rsidDel="00672D8F">
          <w:rPr>
            <w:color w:val="5B9BD5" w:themeColor="accent1"/>
            <w:rPrChange w:id="137" w:author="Patrick" w:date="2014-02-03T13:03:00Z">
              <w:rPr>
                <w:color w:val="5B9BD5" w:themeColor="accent1"/>
                <w:lang w:val="nl-NL"/>
              </w:rPr>
            </w:rPrChange>
          </w:rPr>
          <w:delText xml:space="preserve"> in wat voor soort omgeving het product gebruikt gaat worden, wie het product zal gebruiken, en waarom het product ontwikkeld gaat worden. </w:delText>
        </w:r>
      </w:del>
    </w:p>
    <w:p w14:paraId="4087EA90" w14:textId="77777777" w:rsidR="007D19E7" w:rsidRPr="00A86440" w:rsidDel="00672D8F" w:rsidRDefault="00EF55C9" w:rsidP="00AA310E">
      <w:pPr>
        <w:rPr>
          <w:del w:id="138" w:author="Patrick" w:date="2014-01-30T15:31:00Z"/>
          <w:color w:val="FF0000"/>
          <w:rPrChange w:id="139" w:author="Patrick" w:date="2014-02-03T13:03:00Z">
            <w:rPr>
              <w:del w:id="140" w:author="Patrick" w:date="2014-01-30T15:31:00Z"/>
              <w:color w:val="FF0000"/>
              <w:lang w:val="nl-NL"/>
            </w:rPr>
          </w:rPrChange>
        </w:rPr>
      </w:pPr>
      <w:del w:id="141" w:author="Patrick" w:date="2014-01-30T15:31:00Z">
        <w:r w:rsidRPr="00A86440" w:rsidDel="00672D8F">
          <w:rPr>
            <w:color w:val="5B9BD5" w:themeColor="accent1"/>
            <w:rPrChange w:id="142" w:author="Patrick" w:date="2014-02-03T13:03:00Z">
              <w:rPr>
                <w:color w:val="5B9BD5" w:themeColor="accent1"/>
                <w:lang w:val="nl-NL"/>
              </w:rPr>
            </w:rPrChange>
          </w:rPr>
          <w:delText xml:space="preserve">Zorg voor een plaatje of een schets van het uiteindelijke product. Tijdens het schrijven van dit document zal het waarschijnlijk nog niet duidelijk zijn hoe het product er precies uit zal zien. </w:delText>
        </w:r>
        <w:r w:rsidR="007D19E7" w:rsidRPr="00A86440" w:rsidDel="00672D8F">
          <w:rPr>
            <w:color w:val="5B9BD5" w:themeColor="accent1"/>
            <w:rPrChange w:id="143" w:author="Patrick" w:date="2014-02-03T13:03:00Z">
              <w:rPr>
                <w:color w:val="5B9BD5" w:themeColor="accent1"/>
                <w:lang w:val="nl-NL"/>
              </w:rPr>
            </w:rPrChange>
          </w:rPr>
          <w:delText>Tijdens het schrijven van de specificaties is het juist de bedoeling om te zorgen dat de opdrachtgever en het ontwikkelteam op één lijn komen te zitten. Maak eventueel schetsen van meerdere uitvoeringsmogelijkheden</w:delText>
        </w:r>
        <w:r w:rsidR="007D19E7" w:rsidRPr="00A86440" w:rsidDel="00672D8F">
          <w:rPr>
            <w:color w:val="FF0000"/>
            <w:rPrChange w:id="144" w:author="Patrick" w:date="2014-02-03T13:03:00Z">
              <w:rPr>
                <w:color w:val="FF0000"/>
                <w:lang w:val="nl-NL"/>
              </w:rPr>
            </w:rPrChange>
          </w:rPr>
          <w:delText xml:space="preserve">. </w:delText>
        </w:r>
      </w:del>
    </w:p>
    <w:p w14:paraId="393E7313" w14:textId="77777777" w:rsidR="007D19E7" w:rsidRPr="00A86440" w:rsidDel="00672D8F" w:rsidRDefault="007D19E7" w:rsidP="00AA310E">
      <w:pPr>
        <w:rPr>
          <w:del w:id="145" w:author="Patrick" w:date="2014-01-30T15:31:00Z"/>
          <w:rPrChange w:id="146" w:author="Patrick" w:date="2014-02-03T13:03:00Z">
            <w:rPr>
              <w:del w:id="147" w:author="Patrick" w:date="2014-01-30T15:31:00Z"/>
              <w:lang w:val="nl-NL"/>
            </w:rPr>
          </w:rPrChange>
        </w:rPr>
      </w:pPr>
    </w:p>
    <w:p w14:paraId="2BD174CC" w14:textId="77777777" w:rsidR="009923D1" w:rsidRPr="00A86440" w:rsidDel="00672D8F" w:rsidRDefault="009923D1" w:rsidP="00AA310E">
      <w:pPr>
        <w:rPr>
          <w:del w:id="148" w:author="Patrick" w:date="2014-01-30T15:31:00Z"/>
          <w:rPrChange w:id="149" w:author="Patrick" w:date="2014-02-03T13:03:00Z">
            <w:rPr>
              <w:del w:id="150" w:author="Patrick" w:date="2014-01-30T15:31:00Z"/>
              <w:lang w:val="nl-NL"/>
            </w:rPr>
          </w:rPrChange>
        </w:rPr>
      </w:pPr>
      <w:del w:id="151" w:author="Patrick" w:date="2014-01-30T15:31:00Z">
        <w:r w:rsidDel="00672D8F">
          <w:rPr>
            <w:noProof/>
            <w:lang w:val="nl-NL" w:eastAsia="nl-NL"/>
          </w:rPr>
          <mc:AlternateContent>
            <mc:Choice Requires="wps">
              <w:drawing>
                <wp:anchor distT="0" distB="0" distL="114300" distR="114300" simplePos="0" relativeHeight="251683840" behindDoc="0" locked="0" layoutInCell="1" allowOverlap="1" wp14:anchorId="7900E9BE" wp14:editId="33141B15">
                  <wp:simplePos x="0" y="0"/>
                  <wp:positionH relativeFrom="column">
                    <wp:posOffset>3716096</wp:posOffset>
                  </wp:positionH>
                  <wp:positionV relativeFrom="paragraph">
                    <wp:posOffset>84201</wp:posOffset>
                  </wp:positionV>
                  <wp:extent cx="0" cy="607162"/>
                  <wp:effectExtent l="0" t="0" r="19050" b="21590"/>
                  <wp:wrapNone/>
                  <wp:docPr id="18" name="Straight Connector 18"/>
                  <wp:cNvGraphicFramePr/>
                  <a:graphic xmlns:a="http://schemas.openxmlformats.org/drawingml/2006/main">
                    <a:graphicData uri="http://schemas.microsoft.com/office/word/2010/wordprocessingShape">
                      <wps:wsp>
                        <wps:cNvCnPr/>
                        <wps:spPr>
                          <a:xfrm flipV="1">
                            <a:off x="0" y="0"/>
                            <a:ext cx="0" cy="607162"/>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A417605" id="Straight Connector 18"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6pt,6.65pt" to="292.6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" strokecolor="#5b9bd5 [3204]" strokeweight=".5pt">
                  <v:stroke joinstyle="miter"/>
                </v:line>
              </w:pict>
            </mc:Fallback>
          </mc:AlternateContent>
        </w:r>
        <w:r w:rsidDel="00672D8F">
          <w:rPr>
            <w:noProof/>
            <w:lang w:val="nl-NL" w:eastAsia="nl-NL"/>
          </w:rPr>
          <mc:AlternateContent>
            <mc:Choice Requires="wps">
              <w:drawing>
                <wp:anchor distT="0" distB="0" distL="114300" distR="114300" simplePos="0" relativeHeight="251685888" behindDoc="0" locked="0" layoutInCell="1" allowOverlap="1" wp14:anchorId="255FC52E" wp14:editId="661C334D">
                  <wp:simplePos x="0" y="0"/>
                  <wp:positionH relativeFrom="column">
                    <wp:posOffset>2370099</wp:posOffset>
                  </wp:positionH>
                  <wp:positionV relativeFrom="paragraph">
                    <wp:posOffset>83616</wp:posOffset>
                  </wp:positionV>
                  <wp:extent cx="1345997" cy="584"/>
                  <wp:effectExtent l="0" t="0" r="26035" b="19050"/>
                  <wp:wrapNone/>
                  <wp:docPr id="19" name="Straight Connector 19"/>
                  <wp:cNvGraphicFramePr/>
                  <a:graphic xmlns:a="http://schemas.openxmlformats.org/drawingml/2006/main">
                    <a:graphicData uri="http://schemas.microsoft.com/office/word/2010/wordprocessingShape">
                      <wps:wsp>
                        <wps:cNvCnPr/>
                        <wps:spPr>
                          <a:xfrm>
                            <a:off x="0" y="0"/>
                            <a:ext cx="1345997" cy="584"/>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C9D5E8E"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6pt,6.6pt" to="292.6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" strokecolor="#5b9bd5 [3204]" strokeweight=".5pt">
                  <v:stroke joinstyle="miter"/>
                </v:line>
              </w:pict>
            </mc:Fallback>
          </mc:AlternateContent>
        </w:r>
        <w:r w:rsidDel="00672D8F">
          <w:rPr>
            <w:noProof/>
            <w:lang w:val="nl-NL" w:eastAsia="nl-NL"/>
          </w:rPr>
          <mc:AlternateContent>
            <mc:Choice Requires="wps">
              <w:drawing>
                <wp:anchor distT="0" distB="0" distL="114300" distR="114300" simplePos="0" relativeHeight="251679744" behindDoc="0" locked="0" layoutInCell="1" allowOverlap="1" wp14:anchorId="62E8F6A6" wp14:editId="1E4B2ACE">
                  <wp:simplePos x="0" y="0"/>
                  <wp:positionH relativeFrom="column">
                    <wp:posOffset>3496640</wp:posOffset>
                  </wp:positionH>
                  <wp:positionV relativeFrom="paragraph">
                    <wp:posOffset>84200</wp:posOffset>
                  </wp:positionV>
                  <wp:extent cx="219456" cy="153340"/>
                  <wp:effectExtent l="0" t="0" r="28575" b="18415"/>
                  <wp:wrapNone/>
                  <wp:docPr id="16" name="Straight Connector 16"/>
                  <wp:cNvGraphicFramePr/>
                  <a:graphic xmlns:a="http://schemas.openxmlformats.org/drawingml/2006/main">
                    <a:graphicData uri="http://schemas.microsoft.com/office/word/2010/wordprocessingShape">
                      <wps:wsp>
                        <wps:cNvCnPr/>
                        <wps:spPr>
                          <a:xfrm flipV="1">
                            <a:off x="0" y="0"/>
                            <a:ext cx="219456" cy="15334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8D94E01" id="Straight Connector 16"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35pt,6.65pt" to="292.6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" strokecolor="#5b9bd5 [3204]" strokeweight=".5pt">
                  <v:stroke joinstyle="miter"/>
                </v:line>
              </w:pict>
            </mc:Fallback>
          </mc:AlternateContent>
        </w:r>
        <w:r w:rsidDel="00672D8F">
          <w:rPr>
            <w:noProof/>
            <w:lang w:val="nl-NL" w:eastAsia="nl-NL"/>
          </w:rPr>
          <mc:AlternateContent>
            <mc:Choice Requires="wps">
              <w:drawing>
                <wp:anchor distT="0" distB="0" distL="114300" distR="114300" simplePos="0" relativeHeight="251677696" behindDoc="0" locked="0" layoutInCell="1" allowOverlap="1" wp14:anchorId="44B5D4E9" wp14:editId="0EB5D1B4">
                  <wp:simplePos x="0" y="0"/>
                  <wp:positionH relativeFrom="column">
                    <wp:posOffset>1836090</wp:posOffset>
                  </wp:positionH>
                  <wp:positionV relativeFrom="paragraph">
                    <wp:posOffset>84201</wp:posOffset>
                  </wp:positionV>
                  <wp:extent cx="534009" cy="160934"/>
                  <wp:effectExtent l="0" t="0" r="19050" b="29845"/>
                  <wp:wrapNone/>
                  <wp:docPr id="15" name="Straight Connector 15"/>
                  <wp:cNvGraphicFramePr/>
                  <a:graphic xmlns:a="http://schemas.openxmlformats.org/drawingml/2006/main">
                    <a:graphicData uri="http://schemas.microsoft.com/office/word/2010/wordprocessingShape">
                      <wps:wsp>
                        <wps:cNvCnPr/>
                        <wps:spPr>
                          <a:xfrm flipV="1">
                            <a:off x="0" y="0"/>
                            <a:ext cx="534009" cy="160934"/>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A67ABB0" id="Straight Connector 15"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44.55pt,6.65pt" to="186.6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" strokecolor="#5b9bd5 [3204]" strokeweight=".5pt">
                  <v:stroke joinstyle="miter"/>
                </v:line>
              </w:pict>
            </mc:Fallback>
          </mc:AlternateContent>
        </w:r>
        <w:r w:rsidDel="00672D8F">
          <w:rPr>
            <w:noProof/>
            <w:lang w:val="nl-NL" w:eastAsia="nl-NL"/>
          </w:rPr>
          <mc:AlternateContent>
            <mc:Choice Requires="wps">
              <w:drawing>
                <wp:anchor distT="0" distB="0" distL="114300" distR="114300" simplePos="0" relativeHeight="251676672" behindDoc="0" locked="0" layoutInCell="1" allowOverlap="1" wp14:anchorId="703A9ECF" wp14:editId="13EB62CA">
                  <wp:simplePos x="0" y="0"/>
                  <wp:positionH relativeFrom="column">
                    <wp:posOffset>1836090</wp:posOffset>
                  </wp:positionH>
                  <wp:positionV relativeFrom="paragraph">
                    <wp:posOffset>245135</wp:posOffset>
                  </wp:positionV>
                  <wp:extent cx="1660550" cy="665684"/>
                  <wp:effectExtent l="0" t="0" r="15875" b="20320"/>
                  <wp:wrapNone/>
                  <wp:docPr id="14" name="Rectangle 14"/>
                  <wp:cNvGraphicFramePr/>
                  <a:graphic xmlns:a="http://schemas.openxmlformats.org/drawingml/2006/main">
                    <a:graphicData uri="http://schemas.microsoft.com/office/word/2010/wordprocessingShape">
                      <wps:wsp>
                        <wps:cNvSpPr/>
                        <wps:spPr>
                          <a:xfrm>
                            <a:off x="0" y="0"/>
                            <a:ext cx="1660550" cy="665684"/>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7760F6B" id="Rectangle 14" o:spid="_x0000_s1026" style="position:absolute;margin-left:144.55pt;margin-top:19.3pt;width:130.75pt;height:52.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" fillcolor="white [3212]" strokecolor="#5b9bd5 [3204]" strokeweight="1pt"/>
              </w:pict>
            </mc:Fallback>
          </mc:AlternateContent>
        </w:r>
      </w:del>
    </w:p>
    <w:p w14:paraId="1D7A883C" w14:textId="77777777" w:rsidR="009923D1" w:rsidRPr="00A86440" w:rsidDel="00672D8F" w:rsidRDefault="003F2C8C" w:rsidP="00AA310E">
      <w:pPr>
        <w:rPr>
          <w:del w:id="152" w:author="Patrick" w:date="2014-01-30T15:31:00Z"/>
          <w:rPrChange w:id="153" w:author="Patrick" w:date="2014-02-03T13:03:00Z">
            <w:rPr>
              <w:del w:id="154" w:author="Patrick" w:date="2014-01-30T15:31:00Z"/>
              <w:lang w:val="nl-NL"/>
            </w:rPr>
          </w:rPrChange>
        </w:rPr>
      </w:pPr>
      <w:del w:id="155" w:author="Patrick" w:date="2014-01-30T15:31:00Z">
        <w:r w:rsidDel="00672D8F">
          <w:rPr>
            <w:noProof/>
            <w:lang w:val="nl-NL" w:eastAsia="nl-NL"/>
          </w:rPr>
          <mc:AlternateContent>
            <mc:Choice Requires="wps">
              <w:drawing>
                <wp:anchor distT="0" distB="0" distL="114300" distR="114300" simplePos="0" relativeHeight="251695104" behindDoc="0" locked="0" layoutInCell="1" allowOverlap="1" wp14:anchorId="48398EF6" wp14:editId="632E5A51">
                  <wp:simplePos x="0" y="0"/>
                  <wp:positionH relativeFrom="column">
                    <wp:posOffset>4564380</wp:posOffset>
                  </wp:positionH>
                  <wp:positionV relativeFrom="paragraph">
                    <wp:posOffset>288011</wp:posOffset>
                  </wp:positionV>
                  <wp:extent cx="131674" cy="119126"/>
                  <wp:effectExtent l="0" t="0" r="1905" b="14605"/>
                  <wp:wrapNone/>
                  <wp:docPr id="26" name="Chord 26"/>
                  <wp:cNvGraphicFramePr/>
                  <a:graphic xmlns:a="http://schemas.openxmlformats.org/drawingml/2006/main">
                    <a:graphicData uri="http://schemas.microsoft.com/office/word/2010/wordprocessingShape">
                      <wps:wsp>
                        <wps:cNvSpPr/>
                        <wps:spPr>
                          <a:xfrm>
                            <a:off x="0" y="0"/>
                            <a:ext cx="131674" cy="119126"/>
                          </a:xfrm>
                          <a:prstGeom prst="chord">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A415932" id="Chord 26" o:spid="_x0000_s1026" style="position:absolute;margin-left:359.4pt;margin-top:22.7pt;width:10.35pt;height:9.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1674,11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" path="m110006,103732v-20436,16726,-50224,20168,-74650,8625c7451,99171,-6230,69957,2711,42647,10992,17352,36678,-1,65838,-1r44168,103733xe" fillcolor="white [3212]" strokecolor="#5b9bd5 [3204]" strokeweight="1pt">
                  <v:stroke joinstyle="miter"/>
                  <v:path arrowok="t" o:connecttype="custom" o:connectlocs="110006,103732;35356,112357;2711,42647;65838,-1;110006,103732" o:connectangles="0,0,0,0,0"/>
                </v:shape>
              </w:pict>
            </mc:Fallback>
          </mc:AlternateContent>
        </w:r>
      </w:del>
    </w:p>
    <w:p w14:paraId="00C91C46" w14:textId="77777777" w:rsidR="009923D1" w:rsidRPr="00A86440" w:rsidDel="00672D8F" w:rsidRDefault="003F2C8C" w:rsidP="00AA310E">
      <w:pPr>
        <w:rPr>
          <w:del w:id="156" w:author="Patrick" w:date="2014-01-30T15:31:00Z"/>
          <w:rPrChange w:id="157" w:author="Patrick" w:date="2014-02-03T13:03:00Z">
            <w:rPr>
              <w:del w:id="158" w:author="Patrick" w:date="2014-01-30T15:31:00Z"/>
              <w:lang w:val="nl-NL"/>
            </w:rPr>
          </w:rPrChange>
        </w:rPr>
      </w:pPr>
      <w:del w:id="159" w:author="Patrick" w:date="2014-01-30T15:31:00Z">
        <w:r w:rsidDel="00672D8F">
          <w:rPr>
            <w:noProof/>
            <w:lang w:val="nl-NL" w:eastAsia="nl-NL"/>
          </w:rPr>
          <mc:AlternateContent>
            <mc:Choice Requires="wps">
              <w:drawing>
                <wp:anchor distT="0" distB="0" distL="114300" distR="114300" simplePos="0" relativeHeight="251698176" behindDoc="0" locked="0" layoutInCell="1" allowOverlap="1" wp14:anchorId="044BC54C" wp14:editId="69DCAF5A">
                  <wp:simplePos x="0" y="0"/>
                  <wp:positionH relativeFrom="column">
                    <wp:posOffset>4655413</wp:posOffset>
                  </wp:positionH>
                  <wp:positionV relativeFrom="paragraph">
                    <wp:posOffset>59444</wp:posOffset>
                  </wp:positionV>
                  <wp:extent cx="40439" cy="15498"/>
                  <wp:effectExtent l="0" t="0" r="36195" b="22860"/>
                  <wp:wrapNone/>
                  <wp:docPr id="28" name="Straight Connector 28"/>
                  <wp:cNvGraphicFramePr/>
                  <a:graphic xmlns:a="http://schemas.openxmlformats.org/drawingml/2006/main">
                    <a:graphicData uri="http://schemas.microsoft.com/office/word/2010/wordprocessingShape">
                      <wps:wsp>
                        <wps:cNvCnPr/>
                        <wps:spPr>
                          <a:xfrm flipV="1">
                            <a:off x="0" y="0"/>
                            <a:ext cx="40439" cy="15498"/>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B3B5D11" id="Straight Connector 28"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366.55pt,4.7pt" to="369.7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" strokecolor="#5b9bd5 [3204]" strokeweight=".5pt">
                  <v:stroke joinstyle="miter"/>
                </v:line>
              </w:pict>
            </mc:Fallback>
          </mc:AlternateContent>
        </w:r>
        <w:r w:rsidDel="00672D8F">
          <w:rPr>
            <w:noProof/>
            <w:lang w:val="nl-NL" w:eastAsia="nl-NL"/>
          </w:rPr>
          <mc:AlternateContent>
            <mc:Choice Requires="wps">
              <w:drawing>
                <wp:anchor distT="0" distB="0" distL="114300" distR="114300" simplePos="0" relativeHeight="251696128" behindDoc="0" locked="0" layoutInCell="1" allowOverlap="1" wp14:anchorId="523FF91E" wp14:editId="7B44E38A">
                  <wp:simplePos x="0" y="0"/>
                  <wp:positionH relativeFrom="column">
                    <wp:posOffset>4637472</wp:posOffset>
                  </wp:positionH>
                  <wp:positionV relativeFrom="paragraph">
                    <wp:posOffset>9182</wp:posOffset>
                  </wp:positionV>
                  <wp:extent cx="40439" cy="15498"/>
                  <wp:effectExtent l="0" t="0" r="36195" b="22860"/>
                  <wp:wrapNone/>
                  <wp:docPr id="27" name="Straight Connector 27"/>
                  <wp:cNvGraphicFramePr/>
                  <a:graphic xmlns:a="http://schemas.openxmlformats.org/drawingml/2006/main">
                    <a:graphicData uri="http://schemas.microsoft.com/office/word/2010/wordprocessingShape">
                      <wps:wsp>
                        <wps:cNvCnPr/>
                        <wps:spPr>
                          <a:xfrm flipV="1">
                            <a:off x="0" y="0"/>
                            <a:ext cx="40439" cy="15498"/>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3BBA782" id="Straight Connector 27"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365.15pt,.7pt" to="3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" strokecolor="#5b9bd5 [3204]" strokeweight=".5pt">
                  <v:stroke joinstyle="miter"/>
                </v:line>
              </w:pict>
            </mc:Fallback>
          </mc:AlternateContent>
        </w:r>
        <w:r w:rsidDel="00672D8F">
          <w:rPr>
            <w:noProof/>
            <w:lang w:val="nl-NL" w:eastAsia="nl-NL"/>
          </w:rPr>
          <mc:AlternateContent>
            <mc:Choice Requires="wps">
              <w:drawing>
                <wp:anchor distT="0" distB="0" distL="114300" distR="114300" simplePos="0" relativeHeight="251694080" behindDoc="0" locked="0" layoutInCell="1" allowOverlap="1" wp14:anchorId="1CDA17B3" wp14:editId="75CBFD86">
                  <wp:simplePos x="0" y="0"/>
                  <wp:positionH relativeFrom="column">
                    <wp:posOffset>3657575</wp:posOffset>
                  </wp:positionH>
                  <wp:positionV relativeFrom="paragraph">
                    <wp:posOffset>17450</wp:posOffset>
                  </wp:positionV>
                  <wp:extent cx="906780" cy="92380"/>
                  <wp:effectExtent l="0" t="0" r="26670" b="22225"/>
                  <wp:wrapNone/>
                  <wp:docPr id="25" name="Freeform 25"/>
                  <wp:cNvGraphicFramePr/>
                  <a:graphic xmlns:a="http://schemas.openxmlformats.org/drawingml/2006/main">
                    <a:graphicData uri="http://schemas.microsoft.com/office/word/2010/wordprocessingShape">
                      <wps:wsp>
                        <wps:cNvSpPr/>
                        <wps:spPr>
                          <a:xfrm>
                            <a:off x="0" y="0"/>
                            <a:ext cx="906780" cy="92380"/>
                          </a:xfrm>
                          <a:custGeom>
                            <a:avLst/>
                            <a:gdLst>
                              <a:gd name="connsiteX0" fmla="*/ 0 w 804672"/>
                              <a:gd name="connsiteY0" fmla="*/ 146927 h 150446"/>
                              <a:gd name="connsiteX1" fmla="*/ 131673 w 804672"/>
                              <a:gd name="connsiteY1" fmla="*/ 146927 h 150446"/>
                              <a:gd name="connsiteX2" fmla="*/ 307238 w 804672"/>
                              <a:gd name="connsiteY2" fmla="*/ 110351 h 150446"/>
                              <a:gd name="connsiteX3" fmla="*/ 446227 w 804672"/>
                              <a:gd name="connsiteY3" fmla="*/ 623 h 150446"/>
                              <a:gd name="connsiteX4" fmla="*/ 804672 w 804672"/>
                              <a:gd name="connsiteY4" fmla="*/ 73775 h 150446"/>
                              <a:gd name="connsiteX0" fmla="*/ 0 w 804672"/>
                              <a:gd name="connsiteY0" fmla="*/ 125647 h 129166"/>
                              <a:gd name="connsiteX1" fmla="*/ 131673 w 804672"/>
                              <a:gd name="connsiteY1" fmla="*/ 125647 h 129166"/>
                              <a:gd name="connsiteX2" fmla="*/ 307238 w 804672"/>
                              <a:gd name="connsiteY2" fmla="*/ 89071 h 129166"/>
                              <a:gd name="connsiteX3" fmla="*/ 499685 w 804672"/>
                              <a:gd name="connsiteY3" fmla="*/ 1171 h 129166"/>
                              <a:gd name="connsiteX4" fmla="*/ 804672 w 804672"/>
                              <a:gd name="connsiteY4" fmla="*/ 52495 h 129166"/>
                              <a:gd name="connsiteX0" fmla="*/ 0 w 804672"/>
                              <a:gd name="connsiteY0" fmla="*/ 124492 h 128011"/>
                              <a:gd name="connsiteX1" fmla="*/ 131673 w 804672"/>
                              <a:gd name="connsiteY1" fmla="*/ 124492 h 128011"/>
                              <a:gd name="connsiteX2" fmla="*/ 307238 w 804672"/>
                              <a:gd name="connsiteY2" fmla="*/ 87916 h 128011"/>
                              <a:gd name="connsiteX3" fmla="*/ 499685 w 804672"/>
                              <a:gd name="connsiteY3" fmla="*/ 16 h 128011"/>
                              <a:gd name="connsiteX4" fmla="*/ 804672 w 804672"/>
                              <a:gd name="connsiteY4" fmla="*/ 94976 h 128011"/>
                              <a:gd name="connsiteX0" fmla="*/ 0 w 804672"/>
                              <a:gd name="connsiteY0" fmla="*/ 124492 h 128011"/>
                              <a:gd name="connsiteX1" fmla="*/ 131673 w 804672"/>
                              <a:gd name="connsiteY1" fmla="*/ 124492 h 128011"/>
                              <a:gd name="connsiteX2" fmla="*/ 307238 w 804672"/>
                              <a:gd name="connsiteY2" fmla="*/ 87916 h 128011"/>
                              <a:gd name="connsiteX3" fmla="*/ 499685 w 804672"/>
                              <a:gd name="connsiteY3" fmla="*/ 16 h 128011"/>
                              <a:gd name="connsiteX4" fmla="*/ 804672 w 804672"/>
                              <a:gd name="connsiteY4" fmla="*/ 94976 h 128011"/>
                              <a:gd name="connsiteX0" fmla="*/ 0 w 804672"/>
                              <a:gd name="connsiteY0" fmla="*/ 124492 h 142553"/>
                              <a:gd name="connsiteX1" fmla="*/ 131673 w 804672"/>
                              <a:gd name="connsiteY1" fmla="*/ 124492 h 142553"/>
                              <a:gd name="connsiteX2" fmla="*/ 307238 w 804672"/>
                              <a:gd name="connsiteY2" fmla="*/ 87916 h 142553"/>
                              <a:gd name="connsiteX3" fmla="*/ 499685 w 804672"/>
                              <a:gd name="connsiteY3" fmla="*/ 16 h 142553"/>
                              <a:gd name="connsiteX4" fmla="*/ 804672 w 804672"/>
                              <a:gd name="connsiteY4" fmla="*/ 94976 h 14255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04672" h="142553">
                                <a:moveTo>
                                  <a:pt x="0" y="124492"/>
                                </a:moveTo>
                                <a:cubicBezTo>
                                  <a:pt x="40233" y="127540"/>
                                  <a:pt x="80467" y="130588"/>
                                  <a:pt x="131673" y="124492"/>
                                </a:cubicBezTo>
                                <a:cubicBezTo>
                                  <a:pt x="182879" y="118396"/>
                                  <a:pt x="245903" y="108662"/>
                                  <a:pt x="307238" y="87916"/>
                                </a:cubicBezTo>
                                <a:cubicBezTo>
                                  <a:pt x="368573" y="67170"/>
                                  <a:pt x="416779" y="-1161"/>
                                  <a:pt x="499685" y="16"/>
                                </a:cubicBezTo>
                                <a:cubicBezTo>
                                  <a:pt x="582591" y="1193"/>
                                  <a:pt x="634446" y="242087"/>
                                  <a:pt x="804672" y="94976"/>
                                </a:cubicBezTo>
                              </a:path>
                            </a:pathLst>
                          </a:cu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057A3F2" id="Freeform 25" o:spid="_x0000_s1026" style="position:absolute;margin-left:4in;margin-top:1.35pt;width:71.4pt;height: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4672,142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" path="m,124492v40233,3048,80467,6096,131673,c182879,118396,245903,108662,307238,87916,368573,67170,416779,-1161,499685,16v82906,1177,134761,242071,304987,94960e" filled="f" strokecolor="#5b9bd5 [3204]" strokeweight="1pt">
                  <v:stroke joinstyle="miter"/>
                  <v:path arrowok="t" o:connecttype="custom" o:connectlocs="0,80676;148382,80676;346225,56973;563092,10;906780,61548" o:connectangles="0,0,0,0,0"/>
                </v:shape>
              </w:pict>
            </mc:Fallback>
          </mc:AlternateContent>
        </w:r>
        <w:r w:rsidR="009923D1" w:rsidDel="00672D8F">
          <w:rPr>
            <w:noProof/>
            <w:lang w:val="nl-NL" w:eastAsia="nl-NL"/>
          </w:rPr>
          <mc:AlternateContent>
            <mc:Choice Requires="wps">
              <w:drawing>
                <wp:anchor distT="0" distB="0" distL="114300" distR="114300" simplePos="0" relativeHeight="251681792" behindDoc="0" locked="0" layoutInCell="1" allowOverlap="1" wp14:anchorId="2DC9F32B" wp14:editId="37828B45">
                  <wp:simplePos x="0" y="0"/>
                  <wp:positionH relativeFrom="column">
                    <wp:posOffset>3496641</wp:posOffset>
                  </wp:positionH>
                  <wp:positionV relativeFrom="paragraph">
                    <wp:posOffset>119862</wp:posOffset>
                  </wp:positionV>
                  <wp:extent cx="219024" cy="218871"/>
                  <wp:effectExtent l="0" t="0" r="29210" b="29210"/>
                  <wp:wrapNone/>
                  <wp:docPr id="17" name="Straight Connector 17"/>
                  <wp:cNvGraphicFramePr/>
                  <a:graphic xmlns:a="http://schemas.openxmlformats.org/drawingml/2006/main">
                    <a:graphicData uri="http://schemas.microsoft.com/office/word/2010/wordprocessingShape">
                      <wps:wsp>
                        <wps:cNvCnPr/>
                        <wps:spPr>
                          <a:xfrm flipV="1">
                            <a:off x="0" y="0"/>
                            <a:ext cx="219024" cy="218871"/>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45C70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35pt,9.45pt" to="292.6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" strokecolor="#5b9bd5 [3204]" strokeweight=".5pt">
                  <v:stroke joinstyle="miter"/>
                </v:line>
              </w:pict>
            </mc:Fallback>
          </mc:AlternateContent>
        </w:r>
        <w:r w:rsidR="009923D1" w:rsidDel="00672D8F">
          <w:rPr>
            <w:noProof/>
            <w:lang w:val="nl-NL" w:eastAsia="nl-NL"/>
          </w:rPr>
          <mc:AlternateContent>
            <mc:Choice Requires="wps">
              <w:drawing>
                <wp:anchor distT="0" distB="0" distL="114300" distR="114300" simplePos="0" relativeHeight="251693056" behindDoc="0" locked="0" layoutInCell="1" allowOverlap="1" wp14:anchorId="262596F5" wp14:editId="0B1CF406">
                  <wp:simplePos x="0" y="0"/>
                  <wp:positionH relativeFrom="column">
                    <wp:posOffset>2500630</wp:posOffset>
                  </wp:positionH>
                  <wp:positionV relativeFrom="paragraph">
                    <wp:posOffset>118110</wp:posOffset>
                  </wp:positionV>
                  <wp:extent cx="94615" cy="102235"/>
                  <wp:effectExtent l="0" t="0" r="19685" b="12065"/>
                  <wp:wrapNone/>
                  <wp:docPr id="23" name="Oval 23"/>
                  <wp:cNvGraphicFramePr/>
                  <a:graphic xmlns:a="http://schemas.openxmlformats.org/drawingml/2006/main">
                    <a:graphicData uri="http://schemas.microsoft.com/office/word/2010/wordprocessingShape">
                      <wps:wsp>
                        <wps:cNvSpPr/>
                        <wps:spPr>
                          <a:xfrm>
                            <a:off x="0" y="0"/>
                            <a:ext cx="94615" cy="102235"/>
                          </a:xfrm>
                          <a:prstGeom prst="ellipse">
                            <a:avLst/>
                          </a:prstGeom>
                          <a:solidFill>
                            <a:schemeClr val="bg1"/>
                          </a:solidFill>
                          <a:ln>
                            <a:solidFill>
                              <a:schemeClr val="accent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9FAF507" id="Oval 23" o:spid="_x0000_s1026" style="position:absolute;margin-left:196.9pt;margin-top:9.3pt;width:7.45pt;height:8.0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" fillcolor="white [3212]" strokecolor="#5b9bd5 [3204]" strokeweight="1pt">
                  <v:stroke joinstyle="miter"/>
                </v:oval>
              </w:pict>
            </mc:Fallback>
          </mc:AlternateContent>
        </w:r>
        <w:r w:rsidR="009923D1" w:rsidDel="00672D8F">
          <w:rPr>
            <w:noProof/>
            <w:lang w:val="nl-NL" w:eastAsia="nl-NL"/>
          </w:rPr>
          <mc:AlternateContent>
            <mc:Choice Requires="wps">
              <w:drawing>
                <wp:anchor distT="0" distB="0" distL="114300" distR="114300" simplePos="0" relativeHeight="251691008" behindDoc="0" locked="0" layoutInCell="1" allowOverlap="1" wp14:anchorId="70CA3470" wp14:editId="184A979D">
                  <wp:simplePos x="0" y="0"/>
                  <wp:positionH relativeFrom="column">
                    <wp:posOffset>2354580</wp:posOffset>
                  </wp:positionH>
                  <wp:positionV relativeFrom="paragraph">
                    <wp:posOffset>118110</wp:posOffset>
                  </wp:positionV>
                  <wp:extent cx="94615" cy="102235"/>
                  <wp:effectExtent l="0" t="0" r="19685" b="12065"/>
                  <wp:wrapNone/>
                  <wp:docPr id="22" name="Oval 22"/>
                  <wp:cNvGraphicFramePr/>
                  <a:graphic xmlns:a="http://schemas.openxmlformats.org/drawingml/2006/main">
                    <a:graphicData uri="http://schemas.microsoft.com/office/word/2010/wordprocessingShape">
                      <wps:wsp>
                        <wps:cNvSpPr/>
                        <wps:spPr>
                          <a:xfrm>
                            <a:off x="0" y="0"/>
                            <a:ext cx="94615" cy="102235"/>
                          </a:xfrm>
                          <a:prstGeom prst="ellipse">
                            <a:avLst/>
                          </a:prstGeom>
                          <a:solidFill>
                            <a:schemeClr val="bg1"/>
                          </a:solidFill>
                          <a:ln>
                            <a:solidFill>
                              <a:schemeClr val="accent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7DB36CD" id="Oval 22" o:spid="_x0000_s1026" style="position:absolute;margin-left:185.4pt;margin-top:9.3pt;width:7.45pt;height:8.0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" fillcolor="white [3212]" strokecolor="#5b9bd5 [3204]" strokeweight="1pt">
                  <v:stroke joinstyle="miter"/>
                </v:oval>
              </w:pict>
            </mc:Fallback>
          </mc:AlternateContent>
        </w:r>
        <w:r w:rsidR="009923D1" w:rsidDel="00672D8F">
          <w:rPr>
            <w:noProof/>
            <w:lang w:val="nl-NL" w:eastAsia="nl-NL"/>
          </w:rPr>
          <mc:AlternateContent>
            <mc:Choice Requires="wps">
              <w:drawing>
                <wp:anchor distT="0" distB="0" distL="114300" distR="114300" simplePos="0" relativeHeight="251688960" behindDoc="0" locked="0" layoutInCell="1" allowOverlap="1" wp14:anchorId="00A71D4F" wp14:editId="261C06D0">
                  <wp:simplePos x="0" y="0"/>
                  <wp:positionH relativeFrom="column">
                    <wp:posOffset>2200910</wp:posOffset>
                  </wp:positionH>
                  <wp:positionV relativeFrom="paragraph">
                    <wp:posOffset>118110</wp:posOffset>
                  </wp:positionV>
                  <wp:extent cx="94615" cy="102235"/>
                  <wp:effectExtent l="0" t="0" r="19685" b="12065"/>
                  <wp:wrapNone/>
                  <wp:docPr id="21" name="Oval 21"/>
                  <wp:cNvGraphicFramePr/>
                  <a:graphic xmlns:a="http://schemas.openxmlformats.org/drawingml/2006/main">
                    <a:graphicData uri="http://schemas.microsoft.com/office/word/2010/wordprocessingShape">
                      <wps:wsp>
                        <wps:cNvSpPr/>
                        <wps:spPr>
                          <a:xfrm>
                            <a:off x="0" y="0"/>
                            <a:ext cx="94615" cy="102235"/>
                          </a:xfrm>
                          <a:prstGeom prst="ellipse">
                            <a:avLst/>
                          </a:prstGeom>
                          <a:solidFill>
                            <a:schemeClr val="bg1"/>
                          </a:solidFill>
                          <a:ln>
                            <a:solidFill>
                              <a:schemeClr val="accent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1137E69" id="Oval 21" o:spid="_x0000_s1026" style="position:absolute;margin-left:173.3pt;margin-top:9.3pt;width:7.45pt;height:8.0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" fillcolor="white [3212]" strokecolor="#5b9bd5 [3204]" strokeweight="1pt">
                  <v:stroke joinstyle="miter"/>
                </v:oval>
              </w:pict>
            </mc:Fallback>
          </mc:AlternateContent>
        </w:r>
        <w:r w:rsidR="009923D1" w:rsidDel="00672D8F">
          <w:rPr>
            <w:noProof/>
            <w:lang w:val="nl-NL" w:eastAsia="nl-NL"/>
          </w:rPr>
          <mc:AlternateContent>
            <mc:Choice Requires="wps">
              <w:drawing>
                <wp:anchor distT="0" distB="0" distL="114300" distR="114300" simplePos="0" relativeHeight="251686912" behindDoc="0" locked="0" layoutInCell="1" allowOverlap="1" wp14:anchorId="1C3E2C5D" wp14:editId="18389FC0">
                  <wp:simplePos x="0" y="0"/>
                  <wp:positionH relativeFrom="column">
                    <wp:posOffset>2048612</wp:posOffset>
                  </wp:positionH>
                  <wp:positionV relativeFrom="paragraph">
                    <wp:posOffset>119380</wp:posOffset>
                  </wp:positionV>
                  <wp:extent cx="95097" cy="102413"/>
                  <wp:effectExtent l="0" t="0" r="19685" b="12065"/>
                  <wp:wrapNone/>
                  <wp:docPr id="20" name="Oval 20"/>
                  <wp:cNvGraphicFramePr/>
                  <a:graphic xmlns:a="http://schemas.openxmlformats.org/drawingml/2006/main">
                    <a:graphicData uri="http://schemas.microsoft.com/office/word/2010/wordprocessingShape">
                      <wps:wsp>
                        <wps:cNvSpPr/>
                        <wps:spPr>
                          <a:xfrm>
                            <a:off x="0" y="0"/>
                            <a:ext cx="95097" cy="102413"/>
                          </a:xfrm>
                          <a:prstGeom prst="ellipse">
                            <a:avLst/>
                          </a:prstGeom>
                          <a:solidFill>
                            <a:schemeClr val="bg1"/>
                          </a:solidFill>
                          <a:ln>
                            <a:solidFill>
                              <a:schemeClr val="accent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26E6E0D" id="Oval 20" o:spid="_x0000_s1026" style="position:absolute;margin-left:161.3pt;margin-top:9.4pt;width:7.5pt;height:8.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" fillcolor="white [3212]" strokecolor="#5b9bd5 [3204]" strokeweight="1pt">
                  <v:stroke joinstyle="miter"/>
                </v:oval>
              </w:pict>
            </mc:Fallback>
          </mc:AlternateContent>
        </w:r>
      </w:del>
    </w:p>
    <w:p w14:paraId="3E4E5EEE" w14:textId="77777777" w:rsidR="009923D1" w:rsidRPr="00A86440" w:rsidDel="00672D8F" w:rsidRDefault="009923D1" w:rsidP="00AA310E">
      <w:pPr>
        <w:rPr>
          <w:del w:id="160" w:author="Patrick" w:date="2014-01-30T15:31:00Z"/>
          <w:rPrChange w:id="161" w:author="Patrick" w:date="2014-02-03T13:03:00Z">
            <w:rPr>
              <w:del w:id="162" w:author="Patrick" w:date="2014-01-30T15:31:00Z"/>
              <w:lang w:val="nl-NL"/>
            </w:rPr>
          </w:rPrChange>
        </w:rPr>
      </w:pPr>
    </w:p>
    <w:p w14:paraId="5F9C9E76" w14:textId="77777777" w:rsidR="009923D1" w:rsidRPr="00A86440" w:rsidDel="00672D8F" w:rsidRDefault="009923D1" w:rsidP="00AA310E">
      <w:pPr>
        <w:rPr>
          <w:del w:id="163" w:author="Patrick" w:date="2014-01-30T15:34:00Z"/>
          <w:rPrChange w:id="164" w:author="Patrick" w:date="2014-02-03T13:03:00Z">
            <w:rPr>
              <w:del w:id="165" w:author="Patrick" w:date="2014-01-30T15:34:00Z"/>
              <w:lang w:val="nl-NL"/>
            </w:rPr>
          </w:rPrChange>
        </w:rPr>
      </w:pPr>
    </w:p>
    <w:p w14:paraId="1677FD8B" w14:textId="77777777" w:rsidR="00520F7B" w:rsidRPr="00A86440" w:rsidRDefault="00520F7B">
      <w:pPr>
        <w:rPr>
          <w:ins w:id="166" w:author="Patrick" w:date="2014-01-30T15:21:00Z"/>
          <w:rStyle w:val="Zwaar"/>
          <w:rFonts w:eastAsiaTheme="majorEastAsia" w:cstheme="majorBidi"/>
          <w:bCs w:val="0"/>
          <w:color w:val="000000" w:themeColor="text1"/>
          <w:sz w:val="24"/>
          <w:szCs w:val="32"/>
          <w:rPrChange w:id="167" w:author="Patrick" w:date="2014-02-03T13:03:00Z">
            <w:rPr>
              <w:ins w:id="168" w:author="Patrick" w:date="2014-01-30T15:21:00Z"/>
              <w:rStyle w:val="Zwaar"/>
              <w:rFonts w:eastAsiaTheme="majorEastAsia" w:cstheme="majorBidi"/>
              <w:bCs w:val="0"/>
              <w:color w:val="000000" w:themeColor="text1"/>
              <w:sz w:val="24"/>
              <w:szCs w:val="32"/>
              <w:lang w:val="nl-NL"/>
            </w:rPr>
          </w:rPrChange>
        </w:rPr>
      </w:pPr>
      <w:ins w:id="169" w:author="Patrick" w:date="2014-01-30T15:21:00Z">
        <w:r w:rsidRPr="00A86440">
          <w:rPr>
            <w:rStyle w:val="Zwaar"/>
            <w:b w:val="0"/>
            <w:bCs w:val="0"/>
            <w:rPrChange w:id="170" w:author="Patrick" w:date="2014-02-03T13:03:00Z">
              <w:rPr>
                <w:rStyle w:val="Zwaar"/>
                <w:b w:val="0"/>
                <w:bCs w:val="0"/>
                <w:lang w:val="nl-NL"/>
              </w:rPr>
            </w:rPrChange>
          </w:rPr>
          <w:br w:type="page"/>
        </w:r>
      </w:ins>
    </w:p>
    <w:p w14:paraId="14468DD2" w14:textId="77777777" w:rsidR="00520F7B" w:rsidRPr="00A86440" w:rsidRDefault="00520F7B" w:rsidP="00520F7B">
      <w:pPr>
        <w:pStyle w:val="Kop1"/>
        <w:rPr>
          <w:ins w:id="171" w:author="Patrick" w:date="2014-01-30T15:23:00Z"/>
          <w:rStyle w:val="Zwaar"/>
          <w:sz w:val="28"/>
          <w:rPrChange w:id="172" w:author="Patrick" w:date="2014-02-03T13:03:00Z">
            <w:rPr>
              <w:ins w:id="173" w:author="Patrick" w:date="2014-01-30T15:23:00Z"/>
              <w:rStyle w:val="Zwaar"/>
              <w:rFonts w:eastAsiaTheme="minorHAnsi" w:cstheme="minorBidi"/>
              <w:b/>
              <w:color w:val="auto"/>
              <w:sz w:val="28"/>
              <w:szCs w:val="22"/>
              <w:lang w:val="nl-NL"/>
            </w:rPr>
          </w:rPrChange>
        </w:rPr>
      </w:pPr>
      <w:bookmarkStart w:id="174" w:name="_Toc379194652"/>
      <w:proofErr w:type="spellStart"/>
      <w:ins w:id="175" w:author="Patrick" w:date="2014-01-30T15:23:00Z">
        <w:r w:rsidRPr="00A86440">
          <w:rPr>
            <w:rStyle w:val="Zwaar"/>
            <w:sz w:val="28"/>
            <w:rPrChange w:id="176" w:author="Patrick" w:date="2014-02-03T13:03:00Z">
              <w:rPr>
                <w:rStyle w:val="Zwaar"/>
                <w:sz w:val="28"/>
                <w:lang w:val="nl-NL"/>
              </w:rPr>
            </w:rPrChange>
          </w:rPr>
          <w:lastRenderedPageBreak/>
          <w:t>Functionele</w:t>
        </w:r>
        <w:proofErr w:type="spellEnd"/>
        <w:r w:rsidRPr="00A86440">
          <w:rPr>
            <w:rStyle w:val="Zwaar"/>
            <w:sz w:val="28"/>
            <w:rPrChange w:id="177" w:author="Patrick" w:date="2014-02-03T13:03:00Z">
              <w:rPr>
                <w:rStyle w:val="Zwaar"/>
                <w:sz w:val="28"/>
                <w:lang w:val="nl-NL"/>
              </w:rPr>
            </w:rPrChange>
          </w:rPr>
          <w:t xml:space="preserve"> </w:t>
        </w:r>
        <w:proofErr w:type="spellStart"/>
        <w:r w:rsidRPr="00A86440">
          <w:rPr>
            <w:rStyle w:val="Zwaar"/>
            <w:sz w:val="28"/>
            <w:rPrChange w:id="178" w:author="Patrick" w:date="2014-02-03T13:03:00Z">
              <w:rPr>
                <w:rStyle w:val="Zwaar"/>
                <w:sz w:val="28"/>
                <w:lang w:val="nl-NL"/>
              </w:rPr>
            </w:rPrChange>
          </w:rPr>
          <w:t>specificaties</w:t>
        </w:r>
        <w:bookmarkEnd w:id="174"/>
        <w:proofErr w:type="spellEnd"/>
      </w:ins>
    </w:p>
    <w:p w14:paraId="71BB8056" w14:textId="77777777" w:rsidR="00520F7B" w:rsidRPr="00A86440" w:rsidRDefault="00520F7B" w:rsidP="00520F7B">
      <w:pPr>
        <w:pStyle w:val="Geenafstand"/>
        <w:rPr>
          <w:ins w:id="179" w:author="Patrick" w:date="2014-01-30T15:23:00Z"/>
          <w:lang w:val="en-US"/>
          <w:rPrChange w:id="180" w:author="Patrick" w:date="2014-02-03T13:03:00Z">
            <w:rPr>
              <w:ins w:id="181" w:author="Patrick" w:date="2014-01-30T15:23:00Z"/>
            </w:rPr>
          </w:rPrChange>
        </w:rPr>
      </w:pPr>
    </w:p>
    <w:p w14:paraId="41375549" w14:textId="77777777" w:rsidR="00520F7B" w:rsidRDefault="00520F7B" w:rsidP="00520F7B">
      <w:pPr>
        <w:pStyle w:val="Geenafstand"/>
        <w:rPr>
          <w:ins w:id="182" w:author="Patrick" w:date="2014-01-30T15:23:00Z"/>
        </w:rPr>
      </w:pPr>
      <w:ins w:id="183" w:author="Patrick" w:date="2014-01-30T15:23:00Z">
        <w:r>
          <w:t xml:space="preserve">De functie van het product Pong is het spelen van een bepaald aantal games. Deze games worden getoond op </w:t>
        </w:r>
        <w:commentRangeStart w:id="184"/>
        <w:r>
          <w:t>één of twee beeldschermen</w:t>
        </w:r>
      </w:ins>
      <w:commentRangeEnd w:id="184"/>
      <w:r w:rsidR="00015CD6">
        <w:rPr>
          <w:rStyle w:val="Verwijzingopmerking"/>
          <w:lang w:val="en-US"/>
        </w:rPr>
        <w:commentReference w:id="184"/>
      </w:r>
      <w:ins w:id="185" w:author="Patrick" w:date="2014-01-30T15:23:00Z">
        <w:r>
          <w:t>. De games worden bestuurd door middel van controllers.</w:t>
        </w:r>
      </w:ins>
    </w:p>
    <w:p w14:paraId="02CF96AF" w14:textId="77777777" w:rsidR="00520F7B" w:rsidRDefault="00520F7B" w:rsidP="00520F7B">
      <w:pPr>
        <w:rPr>
          <w:ins w:id="186" w:author="Patrick" w:date="2014-01-30T15:23:00Z"/>
          <w:color w:val="5B9BD5" w:themeColor="accent1"/>
          <w:lang w:val="nl-NL"/>
        </w:rPr>
      </w:pPr>
    </w:p>
    <w:p w14:paraId="70D45DC9" w14:textId="77777777" w:rsidR="00520F7B" w:rsidRDefault="00520F7B" w:rsidP="00520F7B">
      <w:pPr>
        <w:rPr>
          <w:ins w:id="187" w:author="Patrick" w:date="2014-01-30T15:23:00Z"/>
          <w:color w:val="5B9BD5" w:themeColor="accent1"/>
          <w:lang w:val="nl-NL"/>
        </w:rPr>
      </w:pPr>
      <w:ins w:id="188" w:author="Patrick" w:date="2014-01-30T15:23:00Z">
        <w:r>
          <w:rPr>
            <w:noProof/>
            <w:lang w:val="nl-NL" w:eastAsia="nl-NL"/>
          </w:rPr>
          <mc:AlternateContent>
            <mc:Choice Requires="wps">
              <w:drawing>
                <wp:anchor distT="0" distB="0" distL="114300" distR="114300" simplePos="0" relativeHeight="251704320" behindDoc="0" locked="0" layoutInCell="1" allowOverlap="1" wp14:anchorId="4F554E2C" wp14:editId="16A4BFC5">
                  <wp:simplePos x="0" y="0"/>
                  <wp:positionH relativeFrom="column">
                    <wp:posOffset>2231390</wp:posOffset>
                  </wp:positionH>
                  <wp:positionV relativeFrom="paragraph">
                    <wp:posOffset>104775</wp:posOffset>
                  </wp:positionV>
                  <wp:extent cx="1338580" cy="958215"/>
                  <wp:effectExtent l="0" t="0" r="13970" b="13335"/>
                  <wp:wrapNone/>
                  <wp:docPr id="13" name="Rechthoek 13"/>
                  <wp:cNvGraphicFramePr/>
                  <a:graphic xmlns:a="http://schemas.openxmlformats.org/drawingml/2006/main">
                    <a:graphicData uri="http://schemas.microsoft.com/office/word/2010/wordprocessingShape">
                      <wps:wsp>
                        <wps:cNvSpPr/>
                        <wps:spPr>
                          <a:xfrm>
                            <a:off x="0" y="0"/>
                            <a:ext cx="1338580" cy="9582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28F43BA" id="Rechthoek 13" o:spid="_x0000_s1026" style="position:absolute;margin-left:175.7pt;margin-top:8.25pt;width:105.4pt;height:75.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" fillcolor="white [3212]" strokecolor="black [3213]" strokeweight="1pt"/>
              </w:pict>
            </mc:Fallback>
          </mc:AlternateContent>
        </w:r>
        <w:r>
          <w:rPr>
            <w:noProof/>
            <w:lang w:val="nl-NL" w:eastAsia="nl-NL"/>
          </w:rPr>
          <mc:AlternateContent>
            <mc:Choice Requires="wps">
              <w:drawing>
                <wp:anchor distT="0" distB="0" distL="114300" distR="114300" simplePos="0" relativeHeight="251700224" behindDoc="0" locked="0" layoutInCell="1" allowOverlap="1" wp14:anchorId="495DB930" wp14:editId="2B96515D">
                  <wp:simplePos x="0" y="0"/>
                  <wp:positionH relativeFrom="column">
                    <wp:posOffset>2596515</wp:posOffset>
                  </wp:positionH>
                  <wp:positionV relativeFrom="paragraph">
                    <wp:posOffset>439420</wp:posOffset>
                  </wp:positionV>
                  <wp:extent cx="745490" cy="263525"/>
                  <wp:effectExtent l="0" t="0" r="0" b="3175"/>
                  <wp:wrapNone/>
                  <wp:docPr id="24" name="Tekstvak 24"/>
                  <wp:cNvGraphicFramePr/>
                  <a:graphic xmlns:a="http://schemas.openxmlformats.org/drawingml/2006/main">
                    <a:graphicData uri="http://schemas.microsoft.com/office/word/2010/wordprocessingShape">
                      <wps:wsp>
                        <wps:cNvSpPr txBox="1"/>
                        <wps:spPr>
                          <a:xfrm>
                            <a:off x="0" y="0"/>
                            <a:ext cx="745490" cy="2628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28F48" w14:textId="77777777" w:rsidR="00520F7B" w:rsidRDefault="00520F7B" w:rsidP="00520F7B">
                              <w:pPr>
                                <w:rPr>
                                  <w:color w:val="FF0000"/>
                                  <w:lang w:val="nl-NL"/>
                                </w:rPr>
                              </w:pPr>
                              <w:r>
                                <w:rPr>
                                  <w:color w:val="5B9BD5" w:themeColor="accent1"/>
                                  <w:lang w:val="nl-NL"/>
                                </w:rPr>
                                <w:t>Functie</w:t>
                              </w:r>
                              <w:r>
                                <w:rPr>
                                  <w:color w:val="FF0000"/>
                                  <w:lang w:val="nl-N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95DB930" id="_x0000_t202" coordsize="21600,21600" o:spt="202" path="m,l,21600r21600,l21600,xe">
                  <v:stroke joinstyle="miter"/>
                  <v:path gradientshapeok="t" o:connecttype="rect"/>
                </v:shapetype>
                <v:shape id="Tekstvak 24" o:spid="_x0000_s1026" type="#_x0000_t202" style="position:absolute;margin-left:204.45pt;margin-top:34.6pt;width:58.7pt;height:20.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" fillcolor="white [3201]" stroked="f" strokeweight=".5pt">
                  <v:textbox>
                    <w:txbxContent>
                      <w:p w14:paraId="7D028F48" w14:textId="77777777" w:rsidR="00520F7B" w:rsidRDefault="00520F7B" w:rsidP="00520F7B">
                        <w:pPr>
                          <w:rPr>
                            <w:color w:val="FF0000"/>
                            <w:lang w:val="nl-NL"/>
                          </w:rPr>
                        </w:pPr>
                        <w:r>
                          <w:rPr>
                            <w:color w:val="5B9BD5" w:themeColor="accent1"/>
                            <w:lang w:val="nl-NL"/>
                          </w:rPr>
                          <w:t>Functie</w:t>
                        </w:r>
                        <w:r>
                          <w:rPr>
                            <w:color w:val="FF0000"/>
                            <w:lang w:val="nl-NL"/>
                          </w:rPr>
                          <w:t xml:space="preserve"> </w:t>
                        </w:r>
                      </w:p>
                    </w:txbxContent>
                  </v:textbox>
                </v:shape>
              </w:pict>
            </mc:Fallback>
          </mc:AlternateContent>
        </w:r>
      </w:ins>
    </w:p>
    <w:p w14:paraId="1E1EDA4A" w14:textId="77777777" w:rsidR="00520F7B" w:rsidRDefault="00520F7B" w:rsidP="00520F7B">
      <w:pPr>
        <w:rPr>
          <w:ins w:id="189" w:author="Patrick" w:date="2014-01-30T15:23:00Z"/>
          <w:color w:val="5B9BD5" w:themeColor="accent1"/>
          <w:lang w:val="nl-NL"/>
        </w:rPr>
      </w:pPr>
      <w:ins w:id="190" w:author="Patrick" w:date="2014-01-30T15:23:00Z">
        <w:r>
          <w:rPr>
            <w:noProof/>
            <w:lang w:val="nl-NL" w:eastAsia="nl-NL"/>
          </w:rPr>
          <mc:AlternateContent>
            <mc:Choice Requires="wps">
              <w:drawing>
                <wp:anchor distT="0" distB="0" distL="114300" distR="114300" simplePos="0" relativeHeight="251701248" behindDoc="0" locked="0" layoutInCell="1" allowOverlap="1" wp14:anchorId="40BC17FB" wp14:editId="0AF0BEB2">
                  <wp:simplePos x="0" y="0"/>
                  <wp:positionH relativeFrom="column">
                    <wp:posOffset>698346</wp:posOffset>
                  </wp:positionH>
                  <wp:positionV relativeFrom="paragraph">
                    <wp:posOffset>147972</wp:posOffset>
                  </wp:positionV>
                  <wp:extent cx="834269" cy="263525"/>
                  <wp:effectExtent l="0" t="0" r="4445" b="3175"/>
                  <wp:wrapNone/>
                  <wp:docPr id="29" name="Tekstvak 29"/>
                  <wp:cNvGraphicFramePr/>
                  <a:graphic xmlns:a="http://schemas.openxmlformats.org/drawingml/2006/main">
                    <a:graphicData uri="http://schemas.microsoft.com/office/word/2010/wordprocessingShape">
                      <wps:wsp>
                        <wps:cNvSpPr txBox="1"/>
                        <wps:spPr>
                          <a:xfrm>
                            <a:off x="0" y="0"/>
                            <a:ext cx="834269" cy="26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CF1580" w14:textId="77777777" w:rsidR="00520F7B" w:rsidRPr="00672B69" w:rsidRDefault="00520F7B" w:rsidP="00520F7B">
                              <w:pPr>
                                <w:rPr>
                                  <w:lang w:val="nl-NL"/>
                                </w:rPr>
                              </w:pPr>
                              <w:r>
                                <w:rPr>
                                  <w:lang w:val="nl-NL"/>
                                </w:rPr>
                                <w:t>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0BC17FB" id="Tekstvak 29" o:spid="_x0000_s1027" type="#_x0000_t202" style="position:absolute;margin-left:55pt;margin-top:11.65pt;width:65.7pt;height:2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" fillcolor="white [3201]" stroked="f" strokeweight=".5pt">
                  <v:textbox>
                    <w:txbxContent>
                      <w:p w14:paraId="34CF1580" w14:textId="77777777" w:rsidR="00520F7B" w:rsidRPr="00672B69" w:rsidRDefault="00520F7B" w:rsidP="00520F7B">
                        <w:pPr>
                          <w:rPr>
                            <w:lang w:val="nl-NL"/>
                          </w:rPr>
                        </w:pPr>
                        <w:r>
                          <w:rPr>
                            <w:lang w:val="nl-NL"/>
                          </w:rPr>
                          <w:t>Controllers</w:t>
                        </w:r>
                      </w:p>
                    </w:txbxContent>
                  </v:textbox>
                </v:shape>
              </w:pict>
            </mc:Fallback>
          </mc:AlternateContent>
        </w:r>
        <w:r>
          <w:rPr>
            <w:noProof/>
            <w:lang w:val="nl-NL" w:eastAsia="nl-NL"/>
          </w:rPr>
          <mc:AlternateContent>
            <mc:Choice Requires="wps">
              <w:drawing>
                <wp:anchor distT="0" distB="0" distL="114300" distR="114300" simplePos="0" relativeHeight="251702272" behindDoc="0" locked="0" layoutInCell="1" allowOverlap="1" wp14:anchorId="50D06338" wp14:editId="657B29CB">
                  <wp:simplePos x="0" y="0"/>
                  <wp:positionH relativeFrom="column">
                    <wp:posOffset>3568065</wp:posOffset>
                  </wp:positionH>
                  <wp:positionV relativeFrom="paragraph">
                    <wp:posOffset>273050</wp:posOffset>
                  </wp:positionV>
                  <wp:extent cx="650875" cy="0"/>
                  <wp:effectExtent l="0" t="76200" r="15875" b="95250"/>
                  <wp:wrapNone/>
                  <wp:docPr id="30" name="Rechte verbindingslijn met pijl 30"/>
                  <wp:cNvGraphicFramePr/>
                  <a:graphic xmlns:a="http://schemas.openxmlformats.org/drawingml/2006/main">
                    <a:graphicData uri="http://schemas.microsoft.com/office/word/2010/wordprocessingShape">
                      <wps:wsp>
                        <wps:cNvCnPr/>
                        <wps:spPr>
                          <a:xfrm>
                            <a:off x="0" y="0"/>
                            <a:ext cx="6508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C31F180" id="_x0000_t32" coordsize="21600,21600" o:spt="32" o:oned="t" path="m,l21600,21600e" filled="f">
                  <v:path arrowok="t" fillok="f" o:connecttype="none"/>
                  <o:lock v:ext="edit" shapetype="t"/>
                </v:shapetype>
                <v:shape id="Rechte verbindingslijn met pijl 30" o:spid="_x0000_s1026" type="#_x0000_t32" style="position:absolute;margin-left:280.95pt;margin-top:21.5pt;width:51.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" strokecolor="black [3213]" strokeweight=".5pt">
                  <v:stroke endarrow="block" joinstyle="miter"/>
                </v:shape>
              </w:pict>
            </mc:Fallback>
          </mc:AlternateContent>
        </w:r>
        <w:r>
          <w:rPr>
            <w:noProof/>
            <w:lang w:val="nl-NL" w:eastAsia="nl-NL"/>
          </w:rPr>
          <mc:AlternateContent>
            <mc:Choice Requires="wps">
              <w:drawing>
                <wp:anchor distT="0" distB="0" distL="114300" distR="114300" simplePos="0" relativeHeight="251703296" behindDoc="0" locked="0" layoutInCell="1" allowOverlap="1" wp14:anchorId="40FF3167" wp14:editId="19172266">
                  <wp:simplePos x="0" y="0"/>
                  <wp:positionH relativeFrom="column">
                    <wp:posOffset>4292600</wp:posOffset>
                  </wp:positionH>
                  <wp:positionV relativeFrom="paragraph">
                    <wp:posOffset>145536</wp:posOffset>
                  </wp:positionV>
                  <wp:extent cx="745490" cy="262890"/>
                  <wp:effectExtent l="0" t="0" r="0" b="3810"/>
                  <wp:wrapNone/>
                  <wp:docPr id="31" name="Tekstvak 31"/>
                  <wp:cNvGraphicFramePr/>
                  <a:graphic xmlns:a="http://schemas.openxmlformats.org/drawingml/2006/main">
                    <a:graphicData uri="http://schemas.microsoft.com/office/word/2010/wordprocessingShape">
                      <wps:wsp>
                        <wps:cNvSpPr txBox="1"/>
                        <wps:spPr>
                          <a:xfrm>
                            <a:off x="0" y="0"/>
                            <a:ext cx="745490" cy="2628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843D1E" w14:textId="77777777" w:rsidR="00520F7B" w:rsidRDefault="00520F7B" w:rsidP="00520F7B">
                              <w:pPr>
                                <w:rPr>
                                  <w:color w:val="5B9BD5" w:themeColor="accent1"/>
                                  <w:lang w:val="nl-NL"/>
                                </w:rPr>
                              </w:pPr>
                              <w:r w:rsidRPr="00672B69">
                                <w:rPr>
                                  <w:lang w:val="nl-NL"/>
                                </w:rPr>
                                <w:t>Beeld</w:t>
                              </w:r>
                              <w:r>
                                <w:rPr>
                                  <w:color w:val="5B9BD5" w:themeColor="accent1"/>
                                  <w:lang w:val="nl-N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0FF3167" id="Tekstvak 31" o:spid="_x0000_s1028" type="#_x0000_t202" style="position:absolute;margin-left:338pt;margin-top:11.45pt;width:58.7pt;height:20.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" fillcolor="white [3201]" stroked="f" strokeweight=".5pt">
                  <v:textbox>
                    <w:txbxContent>
                      <w:p w14:paraId="38843D1E" w14:textId="77777777" w:rsidR="00520F7B" w:rsidRDefault="00520F7B" w:rsidP="00520F7B">
                        <w:pPr>
                          <w:rPr>
                            <w:color w:val="5B9BD5" w:themeColor="accent1"/>
                            <w:lang w:val="nl-NL"/>
                          </w:rPr>
                        </w:pPr>
                        <w:r w:rsidRPr="00672B69">
                          <w:rPr>
                            <w:lang w:val="nl-NL"/>
                          </w:rPr>
                          <w:t>Beeld</w:t>
                        </w:r>
                        <w:r>
                          <w:rPr>
                            <w:color w:val="5B9BD5" w:themeColor="accent1"/>
                            <w:lang w:val="nl-NL"/>
                          </w:rPr>
                          <w:t xml:space="preserve"> </w:t>
                        </w:r>
                      </w:p>
                    </w:txbxContent>
                  </v:textbox>
                </v:shape>
              </w:pict>
            </mc:Fallback>
          </mc:AlternateContent>
        </w:r>
        <w:r>
          <w:rPr>
            <w:noProof/>
            <w:lang w:val="nl-NL" w:eastAsia="nl-NL"/>
          </w:rPr>
          <mc:AlternateContent>
            <mc:Choice Requires="wps">
              <w:drawing>
                <wp:anchor distT="0" distB="0" distL="114300" distR="114300" simplePos="0" relativeHeight="251705344" behindDoc="0" locked="0" layoutInCell="1" allowOverlap="1" wp14:anchorId="278F5EB3" wp14:editId="4230C2FB">
                  <wp:simplePos x="0" y="0"/>
                  <wp:positionH relativeFrom="column">
                    <wp:posOffset>1579245</wp:posOffset>
                  </wp:positionH>
                  <wp:positionV relativeFrom="paragraph">
                    <wp:posOffset>273685</wp:posOffset>
                  </wp:positionV>
                  <wp:extent cx="650875" cy="0"/>
                  <wp:effectExtent l="0" t="76200" r="15875" b="95250"/>
                  <wp:wrapNone/>
                  <wp:docPr id="32" name="Rechte verbindingslijn met pijl 32"/>
                  <wp:cNvGraphicFramePr/>
                  <a:graphic xmlns:a="http://schemas.openxmlformats.org/drawingml/2006/main">
                    <a:graphicData uri="http://schemas.microsoft.com/office/word/2010/wordprocessingShape">
                      <wps:wsp>
                        <wps:cNvCnPr/>
                        <wps:spPr>
                          <a:xfrm>
                            <a:off x="0" y="0"/>
                            <a:ext cx="6508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247833D" id="Rechte verbindingslijn met pijl 32" o:spid="_x0000_s1026" type="#_x0000_t32" style="position:absolute;margin-left:124.35pt;margin-top:21.55pt;width:51.2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" strokecolor="black [3213]" strokeweight=".5pt">
                  <v:stroke endarrow="block" joinstyle="miter"/>
                </v:shape>
              </w:pict>
            </mc:Fallback>
          </mc:AlternateContent>
        </w:r>
        <w:r>
          <w:rPr>
            <w:noProof/>
            <w:lang w:val="nl-NL" w:eastAsia="nl-NL"/>
          </w:rPr>
          <mc:AlternateContent>
            <mc:Choice Requires="wps">
              <w:drawing>
                <wp:anchor distT="0" distB="0" distL="114300" distR="114300" simplePos="0" relativeHeight="251706368" behindDoc="0" locked="0" layoutInCell="1" allowOverlap="1" wp14:anchorId="63B4FBBC" wp14:editId="312A525C">
                  <wp:simplePos x="0" y="0"/>
                  <wp:positionH relativeFrom="column">
                    <wp:posOffset>2336937</wp:posOffset>
                  </wp:positionH>
                  <wp:positionV relativeFrom="paragraph">
                    <wp:posOffset>158080</wp:posOffset>
                  </wp:positionV>
                  <wp:extent cx="1070919" cy="337665"/>
                  <wp:effectExtent l="0" t="0" r="0" b="5715"/>
                  <wp:wrapNone/>
                  <wp:docPr id="1" name="Tekstvak 1"/>
                  <wp:cNvGraphicFramePr/>
                  <a:graphic xmlns:a="http://schemas.openxmlformats.org/drawingml/2006/main">
                    <a:graphicData uri="http://schemas.microsoft.com/office/word/2010/wordprocessingShape">
                      <wps:wsp>
                        <wps:cNvSpPr txBox="1"/>
                        <wps:spPr>
                          <a:xfrm>
                            <a:off x="0" y="0"/>
                            <a:ext cx="1070919" cy="337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FA516" w14:textId="77777777" w:rsidR="00520F7B" w:rsidRPr="00672B69" w:rsidRDefault="00520F7B" w:rsidP="00520F7B">
                              <w:pPr>
                                <w:rPr>
                                  <w:lang w:val="nl-NL"/>
                                  <w14:textOutline w14:w="9525" w14:cap="rnd" w14:cmpd="sng" w14:algn="ctr">
                                    <w14:noFill/>
                                    <w14:prstDash w14:val="solid"/>
                                    <w14:bevel/>
                                  </w14:textOutline>
                                </w:rPr>
                              </w:pPr>
                              <w:r w:rsidRPr="00672B69">
                                <w:rPr>
                                  <w:lang w:val="nl-NL"/>
                                  <w14:textOutline w14:w="9525" w14:cap="rnd" w14:cmpd="sng" w14:algn="ctr">
                                    <w14:noFill/>
                                    <w14:prstDash w14:val="solid"/>
                                    <w14:bevel/>
                                  </w14:textOutline>
                                </w:rPr>
                                <w:t xml:space="preserve">      </w:t>
                              </w:r>
                              <w:r>
                                <w:rPr>
                                  <w:lang w:val="nl-NL"/>
                                  <w14:textOutline w14:w="9525" w14:cap="rnd" w14:cmpd="sng" w14:algn="ctr">
                                    <w14:noFill/>
                                    <w14:prstDash w14:val="solid"/>
                                    <w14:bevel/>
                                  </w14:textOutline>
                                </w:rPr>
                                <w:t xml:space="preserve"> </w:t>
                              </w:r>
                              <w:r w:rsidRPr="00672B69">
                                <w:rPr>
                                  <w:lang w:val="nl-NL"/>
                                  <w14:textOutline w14:w="9525" w14:cap="rnd" w14:cmpd="sng" w14:algn="ctr">
                                    <w14:noFill/>
                                    <w14:prstDash w14:val="solid"/>
                                    <w14:bevel/>
                                  </w14:textOutline>
                                </w:rPr>
                                <w:t>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63B4FBBC" id="Tekstvak 1" o:spid="_x0000_s1029" type="#_x0000_t202" style="position:absolute;margin-left:184pt;margin-top:12.45pt;width:84.3pt;height:26.6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" fillcolor="white [3201]" stroked="f" strokeweight=".5pt">
                  <v:textbox>
                    <w:txbxContent>
                      <w:p w14:paraId="070FA516" w14:textId="77777777" w:rsidR="00520F7B" w:rsidRPr="00672B69" w:rsidRDefault="00520F7B" w:rsidP="00520F7B">
                        <w:pPr>
                          <w:rPr>
                            <w:lang w:val="nl-NL"/>
                            <w14:textOutline w14:w="9525" w14:cap="rnd" w14:cmpd="sng" w14:algn="ctr">
                              <w14:noFill/>
                              <w14:prstDash w14:val="solid"/>
                              <w14:bevel/>
                            </w14:textOutline>
                          </w:rPr>
                        </w:pPr>
                        <w:r w:rsidRPr="00672B69">
                          <w:rPr>
                            <w:lang w:val="nl-NL"/>
                            <w14:textOutline w14:w="9525" w14:cap="rnd" w14:cmpd="sng" w14:algn="ctr">
                              <w14:noFill/>
                              <w14:prstDash w14:val="solid"/>
                              <w14:bevel/>
                            </w14:textOutline>
                          </w:rPr>
                          <w:t xml:space="preserve">      </w:t>
                        </w:r>
                        <w:r>
                          <w:rPr>
                            <w:lang w:val="nl-NL"/>
                            <w14:textOutline w14:w="9525" w14:cap="rnd" w14:cmpd="sng" w14:algn="ctr">
                              <w14:noFill/>
                              <w14:prstDash w14:val="solid"/>
                              <w14:bevel/>
                            </w14:textOutline>
                          </w:rPr>
                          <w:t xml:space="preserve"> </w:t>
                        </w:r>
                        <w:r w:rsidRPr="00672B69">
                          <w:rPr>
                            <w:lang w:val="nl-NL"/>
                            <w14:textOutline w14:w="9525" w14:cap="rnd" w14:cmpd="sng" w14:algn="ctr">
                              <w14:noFill/>
                              <w14:prstDash w14:val="solid"/>
                              <w14:bevel/>
                            </w14:textOutline>
                          </w:rPr>
                          <w:t>Console</w:t>
                        </w:r>
                      </w:p>
                    </w:txbxContent>
                  </v:textbox>
                </v:shape>
              </w:pict>
            </mc:Fallback>
          </mc:AlternateContent>
        </w:r>
      </w:ins>
    </w:p>
    <w:p w14:paraId="20A91370" w14:textId="77777777" w:rsidR="00520F7B" w:rsidRDefault="00520F7B" w:rsidP="00520F7B">
      <w:pPr>
        <w:rPr>
          <w:ins w:id="191" w:author="Patrick" w:date="2014-01-30T15:23:00Z"/>
          <w:color w:val="5B9BD5" w:themeColor="accent1"/>
          <w:lang w:val="nl-NL"/>
        </w:rPr>
      </w:pPr>
    </w:p>
    <w:p w14:paraId="115B7F44" w14:textId="77777777" w:rsidR="00520F7B" w:rsidRDefault="00520F7B" w:rsidP="00520F7B">
      <w:pPr>
        <w:rPr>
          <w:ins w:id="192" w:author="Patrick" w:date="2014-01-30T15:23:00Z"/>
          <w:color w:val="5B9BD5" w:themeColor="accent1"/>
          <w:lang w:val="nl-NL"/>
        </w:rPr>
      </w:pPr>
    </w:p>
    <w:p w14:paraId="7E2E036E" w14:textId="77777777" w:rsidR="00520F7B" w:rsidRDefault="00520F7B" w:rsidP="00520F7B">
      <w:pPr>
        <w:rPr>
          <w:ins w:id="193" w:author="Patrick" w:date="2014-01-30T15:23:00Z"/>
          <w:color w:val="5B9BD5" w:themeColor="accent1"/>
          <w:lang w:val="nl-NL"/>
        </w:rPr>
      </w:pPr>
    </w:p>
    <w:p w14:paraId="464687D9" w14:textId="77777777" w:rsidR="00520F7B" w:rsidRDefault="00520F7B">
      <w:pPr>
        <w:pStyle w:val="Geenafstand"/>
        <w:outlineLvl w:val="1"/>
        <w:rPr>
          <w:ins w:id="194" w:author="Patrick" w:date="2014-01-30T15:23:00Z"/>
          <w:sz w:val="24"/>
        </w:rPr>
        <w:pPrChange w:id="195" w:author="Patrick" w:date="2014-01-30T15:23:00Z">
          <w:pPr>
            <w:pStyle w:val="Geenafstand"/>
          </w:pPr>
        </w:pPrChange>
      </w:pPr>
      <w:bookmarkStart w:id="196" w:name="_Toc379194653"/>
      <w:ins w:id="197" w:author="Patrick" w:date="2014-01-30T15:23:00Z">
        <w:r>
          <w:rPr>
            <w:sz w:val="24"/>
          </w:rPr>
          <w:t>Console</w:t>
        </w:r>
        <w:bookmarkEnd w:id="196"/>
      </w:ins>
    </w:p>
    <w:p w14:paraId="1AD67776" w14:textId="3E134333" w:rsidR="00520F7B" w:rsidRDefault="00520F7B" w:rsidP="00520F7B">
      <w:pPr>
        <w:pStyle w:val="Geenafstand"/>
        <w:rPr>
          <w:ins w:id="198" w:author="Patrick" w:date="2014-01-30T15:23:00Z"/>
        </w:rPr>
      </w:pPr>
      <w:ins w:id="199" w:author="Patrick" w:date="2014-01-30T15:23:00Z">
        <w:del w:id="200" w:author="Koen van Beek" w:date="2014-02-03T12:21:00Z">
          <w:r w:rsidDel="00105EB2">
            <w:delText>Het</w:delText>
          </w:r>
        </w:del>
      </w:ins>
      <w:ins w:id="201" w:author="Koen van Beek" w:date="2014-02-03T12:21:00Z">
        <w:r w:rsidR="00105EB2">
          <w:t>De</w:t>
        </w:r>
      </w:ins>
      <w:ins w:id="202" w:author="Patrick" w:date="2014-01-30T15:23:00Z">
        <w:r>
          <w:t xml:space="preserve"> console is de besturingskast die het spel produceert en waar de beeldschermen op worden aangesloten. Het console </w:t>
        </w:r>
        <w:del w:id="203" w:author="Koen van Beek" w:date="2014-02-03T12:10:00Z">
          <w:r w:rsidDel="00015CD6">
            <w:delText>moet</w:delText>
          </w:r>
        </w:del>
      </w:ins>
      <w:ins w:id="204" w:author="Koen van Beek" w:date="2014-02-03T12:10:00Z">
        <w:r w:rsidR="00015CD6">
          <w:t>gaat</w:t>
        </w:r>
      </w:ins>
      <w:ins w:id="205" w:author="Patrick" w:date="2014-01-30T15:23:00Z">
        <w:r>
          <w:t xml:space="preserve"> voldoen aan de volgende specificaties:</w:t>
        </w:r>
      </w:ins>
    </w:p>
    <w:p w14:paraId="30B1A55D" w14:textId="77777777" w:rsidR="00520F7B" w:rsidRDefault="00520F7B" w:rsidP="00520F7B">
      <w:pPr>
        <w:pStyle w:val="Geenafstand"/>
        <w:rPr>
          <w:ins w:id="206" w:author="Patrick" w:date="2014-01-30T15:23:00Z"/>
        </w:rPr>
      </w:pPr>
    </w:p>
    <w:p w14:paraId="2A219CCE" w14:textId="4445E07C" w:rsidR="00520F7B" w:rsidRDefault="00520F7B" w:rsidP="00520F7B">
      <w:pPr>
        <w:pStyle w:val="Geenafstand"/>
        <w:numPr>
          <w:ilvl w:val="0"/>
          <w:numId w:val="2"/>
        </w:numPr>
        <w:rPr>
          <w:ins w:id="207" w:author="Patrick" w:date="2014-01-30T15:23:00Z"/>
        </w:rPr>
      </w:pPr>
      <w:ins w:id="208" w:author="Patrick" w:date="2014-01-30T15:23:00Z">
        <w:r>
          <w:t xml:space="preserve">De voedingsspanning van het console </w:t>
        </w:r>
        <w:del w:id="209" w:author="Koen van Beek" w:date="2014-02-03T12:15:00Z">
          <w:r w:rsidDel="00105EB2">
            <w:delText>is</w:delText>
          </w:r>
        </w:del>
      </w:ins>
      <w:ins w:id="210" w:author="Koen van Beek" w:date="2014-02-03T12:15:00Z">
        <w:r w:rsidR="00105EB2">
          <w:t>wordt</w:t>
        </w:r>
      </w:ins>
      <w:ins w:id="211" w:author="Patrick" w:date="2014-01-30T15:23:00Z">
        <w:r>
          <w:t xml:space="preserve"> 230V AC.</w:t>
        </w:r>
      </w:ins>
    </w:p>
    <w:p w14:paraId="66895144" w14:textId="68A99AB2" w:rsidR="00520F7B" w:rsidRDefault="00520F7B" w:rsidP="00520F7B">
      <w:pPr>
        <w:pStyle w:val="Geenafstand"/>
        <w:numPr>
          <w:ilvl w:val="0"/>
          <w:numId w:val="2"/>
        </w:numPr>
        <w:rPr>
          <w:ins w:id="212" w:author="Patrick" w:date="2014-01-30T15:23:00Z"/>
        </w:rPr>
      </w:pPr>
      <w:ins w:id="213" w:author="Patrick" w:date="2014-01-30T15:23:00Z">
        <w:r>
          <w:t xml:space="preserve">Het console </w:t>
        </w:r>
      </w:ins>
      <w:ins w:id="214" w:author="Koen van Beek" w:date="2014-02-03T12:15:00Z">
        <w:r w:rsidR="00105EB2">
          <w:t>zal</w:t>
        </w:r>
      </w:ins>
      <w:ins w:id="215" w:author="Patrick" w:date="2014-01-30T15:23:00Z">
        <w:del w:id="216" w:author="Koen van Beek" w:date="2014-02-03T12:15:00Z">
          <w:r w:rsidDel="00105EB2">
            <w:delText>moet</w:delText>
          </w:r>
        </w:del>
        <w:r>
          <w:t xml:space="preserve"> aan en uit kunnen worden gezet door middel van een knop.</w:t>
        </w:r>
      </w:ins>
    </w:p>
    <w:p w14:paraId="3CFF9404" w14:textId="1F316AD9" w:rsidR="00520F7B" w:rsidRDefault="00520F7B" w:rsidP="00520F7B">
      <w:pPr>
        <w:pStyle w:val="Geenafstand"/>
        <w:numPr>
          <w:ilvl w:val="0"/>
          <w:numId w:val="2"/>
        </w:numPr>
        <w:rPr>
          <w:ins w:id="217" w:author="Patrick" w:date="2014-01-30T15:23:00Z"/>
        </w:rPr>
      </w:pPr>
      <w:ins w:id="218" w:author="Patrick" w:date="2014-01-30T15:23:00Z">
        <w:r>
          <w:t xml:space="preserve">Het console </w:t>
        </w:r>
        <w:del w:id="219" w:author="Koen van Beek" w:date="2014-02-03T12:15:00Z">
          <w:r w:rsidDel="00105EB2">
            <w:delText>moet</w:delText>
          </w:r>
        </w:del>
      </w:ins>
      <w:ins w:id="220" w:author="Koen van Beek" w:date="2014-02-03T12:15:00Z">
        <w:r w:rsidR="00105EB2">
          <w:t>zal</w:t>
        </w:r>
      </w:ins>
      <w:ins w:id="221" w:author="Patrick" w:date="2014-01-30T15:23:00Z">
        <w:r>
          <w:t xml:space="preserve"> 3 verschillende geluiden kunnen maken, waarvan dit niet alleen piepjes mogen zijn.</w:t>
        </w:r>
      </w:ins>
    </w:p>
    <w:p w14:paraId="33DE3006" w14:textId="77777777" w:rsidR="00520F7B" w:rsidRDefault="00520F7B" w:rsidP="00520F7B">
      <w:pPr>
        <w:pStyle w:val="Geenafstand"/>
        <w:numPr>
          <w:ilvl w:val="0"/>
          <w:numId w:val="2"/>
        </w:numPr>
        <w:rPr>
          <w:ins w:id="222" w:author="Patrick" w:date="2014-01-30T15:23:00Z"/>
        </w:rPr>
      </w:pPr>
      <w:ins w:id="223" w:author="Patrick" w:date="2014-01-30T15:23:00Z">
        <w:r>
          <w:t>De afmetingen van het console zijn als volgt vast gelegd</w:t>
        </w:r>
        <w:r w:rsidRPr="00105EB2">
          <w:rPr>
            <w:color w:val="FF0000"/>
            <w:rPrChange w:id="224" w:author="Koen van Beek" w:date="2014-02-03T12:16:00Z">
              <w:rPr/>
            </w:rPrChange>
          </w:rPr>
          <w:t>: L = ???cm, B = ???cm, H = ???cm</w:t>
        </w:r>
        <w:r>
          <w:t>.</w:t>
        </w:r>
      </w:ins>
    </w:p>
    <w:p w14:paraId="6DE53676" w14:textId="1C48283F" w:rsidR="00520F7B" w:rsidRDefault="00520F7B" w:rsidP="00520F7B">
      <w:pPr>
        <w:pStyle w:val="Geenafstand"/>
        <w:numPr>
          <w:ilvl w:val="0"/>
          <w:numId w:val="2"/>
        </w:numPr>
        <w:rPr>
          <w:ins w:id="225" w:author="Patrick" w:date="2014-01-30T15:23:00Z"/>
        </w:rPr>
      </w:pPr>
      <w:ins w:id="226" w:author="Patrick" w:date="2014-01-30T15:23:00Z">
        <w:r>
          <w:t>Na een bepaalde tijd van niet</w:t>
        </w:r>
      </w:ins>
      <w:ins w:id="227" w:author="Koen van Beek" w:date="2014-02-03T12:17:00Z">
        <w:r w:rsidR="00105EB2">
          <w:t>-</w:t>
        </w:r>
      </w:ins>
      <w:ins w:id="228" w:author="Patrick" w:date="2014-01-30T15:23:00Z">
        <w:del w:id="229" w:author="Koen van Beek" w:date="2014-02-03T12:17:00Z">
          <w:r w:rsidDel="00105EB2">
            <w:delText xml:space="preserve"> </w:delText>
          </w:r>
        </w:del>
        <w:r>
          <w:t xml:space="preserve">gebruik, </w:t>
        </w:r>
      </w:ins>
      <w:ins w:id="230" w:author="Koen van Beek" w:date="2014-02-03T12:17:00Z">
        <w:r w:rsidR="00105EB2">
          <w:t xml:space="preserve">zal </w:t>
        </w:r>
      </w:ins>
      <w:ins w:id="231" w:author="Patrick" w:date="2014-01-30T15:23:00Z">
        <w:del w:id="232" w:author="Koen van Beek" w:date="2014-02-03T12:17:00Z">
          <w:r w:rsidDel="00105EB2">
            <w:delText>schakelt het</w:delText>
          </w:r>
        </w:del>
      </w:ins>
      <w:ins w:id="233" w:author="Koen van Beek" w:date="2014-02-03T12:17:00Z">
        <w:r w:rsidR="00105EB2">
          <w:t>de</w:t>
        </w:r>
      </w:ins>
      <w:ins w:id="234" w:author="Patrick" w:date="2014-01-30T15:23:00Z">
        <w:r>
          <w:t xml:space="preserve"> console automatisch</w:t>
        </w:r>
        <w:del w:id="235" w:author="Koen van Beek" w:date="2014-02-03T12:18:00Z">
          <w:r w:rsidDel="00105EB2">
            <w:delText>e</w:delText>
          </w:r>
        </w:del>
        <w:r>
          <w:t xml:space="preserve"> in demo mode</w:t>
        </w:r>
      </w:ins>
      <w:ins w:id="236" w:author="Koen van Beek" w:date="2014-02-03T12:18:00Z">
        <w:r w:rsidR="00105EB2">
          <w:t xml:space="preserve"> gaan</w:t>
        </w:r>
      </w:ins>
      <w:ins w:id="237" w:author="Patrick" w:date="2014-01-30T15:23:00Z">
        <w:r>
          <w:t>.</w:t>
        </w:r>
      </w:ins>
    </w:p>
    <w:p w14:paraId="0D67365F" w14:textId="77777777" w:rsidR="00520F7B" w:rsidRDefault="00520F7B" w:rsidP="00520F7B">
      <w:pPr>
        <w:pStyle w:val="Geenafstand"/>
        <w:rPr>
          <w:ins w:id="238" w:author="Patrick" w:date="2014-01-30T15:23:00Z"/>
        </w:rPr>
      </w:pPr>
    </w:p>
    <w:p w14:paraId="4B9D8465" w14:textId="2A8A6596" w:rsidR="00520F7B" w:rsidRDefault="00520F7B">
      <w:pPr>
        <w:pStyle w:val="Geenafstand"/>
        <w:outlineLvl w:val="1"/>
        <w:rPr>
          <w:ins w:id="239" w:author="Patrick" w:date="2014-01-30T15:23:00Z"/>
          <w:sz w:val="24"/>
        </w:rPr>
        <w:pPrChange w:id="240" w:author="Patrick" w:date="2014-01-30T15:24:00Z">
          <w:pPr>
            <w:pStyle w:val="Geenafstand"/>
          </w:pPr>
        </w:pPrChange>
      </w:pPr>
      <w:bookmarkStart w:id="241" w:name="_Toc379194654"/>
      <w:ins w:id="242" w:author="Patrick" w:date="2014-01-30T15:23:00Z">
        <w:r>
          <w:rPr>
            <w:sz w:val="24"/>
          </w:rPr>
          <w:t>Controller</w:t>
        </w:r>
      </w:ins>
      <w:ins w:id="243" w:author="Koen van Beek" w:date="2014-02-03T12:26:00Z">
        <w:r w:rsidR="000D74D8">
          <w:rPr>
            <w:sz w:val="24"/>
          </w:rPr>
          <w:t>s</w:t>
        </w:r>
      </w:ins>
      <w:bookmarkEnd w:id="241"/>
    </w:p>
    <w:p w14:paraId="74ED0522" w14:textId="2CA2ECB3" w:rsidR="00520F7B" w:rsidRDefault="000D74D8" w:rsidP="00520F7B">
      <w:pPr>
        <w:pStyle w:val="Geenafstand"/>
        <w:rPr>
          <w:ins w:id="244" w:author="Patrick" w:date="2014-01-30T15:23:00Z"/>
        </w:rPr>
      </w:pPr>
      <w:ins w:id="245" w:author="Koen van Beek" w:date="2014-02-03T12:22:00Z">
        <w:r>
          <w:t>De bat</w:t>
        </w:r>
      </w:ins>
      <w:ins w:id="246" w:author="Koen van Beek" w:date="2014-02-03T12:23:00Z">
        <w:r>
          <w:t xml:space="preserve">s zijn </w:t>
        </w:r>
      </w:ins>
      <w:ins w:id="247" w:author="Patrick" w:date="2014-01-30T15:23:00Z">
        <w:del w:id="248" w:author="Koen van Beek" w:date="2014-02-03T12:22:00Z">
          <w:r w:rsidR="00520F7B" w:rsidDel="000D74D8">
            <w:delText xml:space="preserve">Het batje </w:delText>
          </w:r>
        </w:del>
        <w:del w:id="249" w:author="Koen van Beek" w:date="2014-02-03T12:23:00Z">
          <w:r w:rsidR="00520F7B" w:rsidDel="000D74D8">
            <w:delText xml:space="preserve">is </w:delText>
          </w:r>
        </w:del>
        <w:r w:rsidR="00520F7B">
          <w:t>de controller</w:t>
        </w:r>
      </w:ins>
      <w:ins w:id="250" w:author="Koen van Beek" w:date="2014-02-03T12:23:00Z">
        <w:r>
          <w:t>s</w:t>
        </w:r>
      </w:ins>
      <w:ins w:id="251" w:author="Patrick" w:date="2014-01-30T15:23:00Z">
        <w:r w:rsidR="00520F7B">
          <w:t xml:space="preserve"> van het spel. De volgende specificaties horen bij het batje:</w:t>
        </w:r>
      </w:ins>
    </w:p>
    <w:p w14:paraId="43EADF83" w14:textId="77777777" w:rsidR="00520F7B" w:rsidRDefault="00520F7B" w:rsidP="00520F7B">
      <w:pPr>
        <w:pStyle w:val="Geenafstand"/>
        <w:rPr>
          <w:ins w:id="252" w:author="Patrick" w:date="2014-01-30T15:23:00Z"/>
        </w:rPr>
      </w:pPr>
    </w:p>
    <w:p w14:paraId="248D8FAA" w14:textId="0690B6F2" w:rsidR="00520F7B" w:rsidRDefault="00520F7B" w:rsidP="00520F7B">
      <w:pPr>
        <w:pStyle w:val="Geenafstand"/>
        <w:numPr>
          <w:ilvl w:val="0"/>
          <w:numId w:val="3"/>
        </w:numPr>
        <w:rPr>
          <w:ins w:id="253" w:author="Patrick" w:date="2014-01-30T15:23:00Z"/>
        </w:rPr>
      </w:pPr>
      <w:ins w:id="254" w:author="Patrick" w:date="2014-01-30T15:23:00Z">
        <w:r>
          <w:t xml:space="preserve">Draadloze communicatie met </w:t>
        </w:r>
        <w:del w:id="255" w:author="Koen van Beek" w:date="2014-02-03T12:23:00Z">
          <w:r w:rsidDel="000D74D8">
            <w:delText>het</w:delText>
          </w:r>
        </w:del>
      </w:ins>
      <w:ins w:id="256" w:author="Koen van Beek" w:date="2014-02-03T12:23:00Z">
        <w:r w:rsidR="000D74D8">
          <w:t>de</w:t>
        </w:r>
      </w:ins>
      <w:ins w:id="257" w:author="Patrick" w:date="2014-01-30T15:23:00Z">
        <w:r>
          <w:t xml:space="preserve"> console.</w:t>
        </w:r>
      </w:ins>
    </w:p>
    <w:p w14:paraId="65CD35E3" w14:textId="753C88E4" w:rsidR="00520F7B" w:rsidRDefault="00520F7B" w:rsidP="00520F7B">
      <w:pPr>
        <w:pStyle w:val="Geenafstand"/>
        <w:numPr>
          <w:ilvl w:val="0"/>
          <w:numId w:val="3"/>
        </w:numPr>
        <w:rPr>
          <w:ins w:id="258" w:author="Patrick" w:date="2014-01-30T15:23:00Z"/>
        </w:rPr>
      </w:pPr>
      <w:ins w:id="259" w:author="Patrick" w:date="2014-01-30T15:23:00Z">
        <w:del w:id="260" w:author="Koen van Beek" w:date="2014-02-03T12:23:00Z">
          <w:r w:rsidDel="000D74D8">
            <w:delText>Het batje</w:delText>
          </w:r>
        </w:del>
      </w:ins>
      <w:ins w:id="261" w:author="Koen van Beek" w:date="2014-02-03T12:23:00Z">
        <w:r w:rsidR="000D74D8">
          <w:t>De bat</w:t>
        </w:r>
      </w:ins>
      <w:ins w:id="262" w:author="Patrick" w:date="2014-01-30T15:23:00Z">
        <w:r>
          <w:t xml:space="preserve"> moet naar het scherm </w:t>
        </w:r>
        <w:del w:id="263" w:author="Koen van Beek" w:date="2014-02-03T12:31:00Z">
          <w:r w:rsidDel="00121B4B">
            <w:delText>kunnen richten</w:delText>
          </w:r>
        </w:del>
      </w:ins>
      <w:ins w:id="264" w:author="Koen van Beek" w:date="2014-02-03T12:31:00Z">
        <w:r w:rsidR="00121B4B">
          <w:t>gericht kunnen worden</w:t>
        </w:r>
      </w:ins>
      <w:ins w:id="265" w:author="Patrick" w:date="2014-01-30T15:23:00Z">
        <w:r>
          <w:t>.</w:t>
        </w:r>
      </w:ins>
    </w:p>
    <w:p w14:paraId="0C992A19" w14:textId="79A9B8F6" w:rsidR="00520F7B" w:rsidRDefault="00520F7B" w:rsidP="00520F7B">
      <w:pPr>
        <w:pStyle w:val="Geenafstand"/>
        <w:numPr>
          <w:ilvl w:val="0"/>
          <w:numId w:val="3"/>
        </w:numPr>
        <w:rPr>
          <w:ins w:id="266" w:author="Patrick" w:date="2014-01-30T15:23:00Z"/>
        </w:rPr>
      </w:pPr>
      <w:ins w:id="267" w:author="Patrick" w:date="2014-01-30T15:23:00Z">
        <w:del w:id="268" w:author="Koen van Beek" w:date="2014-02-03T12:23:00Z">
          <w:r w:rsidDel="000D74D8">
            <w:delText>Het batje</w:delText>
          </w:r>
        </w:del>
      </w:ins>
      <w:ins w:id="269" w:author="Koen van Beek" w:date="2014-02-03T12:23:00Z">
        <w:r w:rsidR="000D74D8">
          <w:t>De bat</w:t>
        </w:r>
      </w:ins>
      <w:ins w:id="270" w:author="Patrick" w:date="2014-01-30T15:23:00Z">
        <w:r>
          <w:t xml:space="preserve"> moet op minimaal twee meter afstand nog werken.</w:t>
        </w:r>
      </w:ins>
    </w:p>
    <w:p w14:paraId="6AF0B262" w14:textId="57230CE0" w:rsidR="00520F7B" w:rsidRDefault="00520F7B" w:rsidP="00520F7B">
      <w:pPr>
        <w:pStyle w:val="Geenafstand"/>
        <w:numPr>
          <w:ilvl w:val="0"/>
          <w:numId w:val="3"/>
        </w:numPr>
        <w:rPr>
          <w:ins w:id="271" w:author="Patrick" w:date="2014-01-30T15:23:00Z"/>
        </w:rPr>
      </w:pPr>
      <w:ins w:id="272" w:author="Patrick" w:date="2014-01-30T15:23:00Z">
        <w:r>
          <w:t xml:space="preserve">Op </w:t>
        </w:r>
        <w:del w:id="273" w:author="Koen van Beek" w:date="2014-02-03T12:25:00Z">
          <w:r w:rsidDel="000D74D8">
            <w:delText>het batje</w:delText>
          </w:r>
        </w:del>
      </w:ins>
      <w:ins w:id="274" w:author="Koen van Beek" w:date="2014-02-03T12:25:00Z">
        <w:r w:rsidR="000D74D8">
          <w:t>de bat</w:t>
        </w:r>
      </w:ins>
      <w:ins w:id="275" w:author="Patrick" w:date="2014-01-30T15:23:00Z">
        <w:r>
          <w:t xml:space="preserve"> </w:t>
        </w:r>
        <w:del w:id="276" w:author="Koen van Beek" w:date="2014-02-03T12:24:00Z">
          <w:r w:rsidDel="000D74D8">
            <w:delText>zitten</w:delText>
          </w:r>
        </w:del>
      </w:ins>
      <w:ins w:id="277" w:author="Koen van Beek" w:date="2014-02-03T12:24:00Z">
        <w:r w:rsidR="000D74D8">
          <w:t>komen</w:t>
        </w:r>
      </w:ins>
      <w:ins w:id="278" w:author="Patrick" w:date="2014-01-30T15:23:00Z">
        <w:r>
          <w:t xml:space="preserve"> 4 knoppen</w:t>
        </w:r>
      </w:ins>
      <w:ins w:id="279" w:author="Koen van Beek" w:date="2014-02-03T12:25:00Z">
        <w:r w:rsidR="000D74D8">
          <w:t>:</w:t>
        </w:r>
      </w:ins>
      <w:ins w:id="280" w:author="Patrick" w:date="2014-01-30T15:23:00Z">
        <w:del w:id="281" w:author="Koen van Beek" w:date="2014-02-03T12:25:00Z">
          <w:r w:rsidDel="000D74D8">
            <w:delText>,</w:delText>
          </w:r>
        </w:del>
        <w:r>
          <w:t xml:space="preserve"> een start knop, een pauze knop en twee navigatieknoppen.</w:t>
        </w:r>
      </w:ins>
    </w:p>
    <w:p w14:paraId="2EF8475F" w14:textId="515725E5" w:rsidR="00520F7B" w:rsidRDefault="00520F7B" w:rsidP="00520F7B">
      <w:pPr>
        <w:pStyle w:val="Geenafstand"/>
        <w:numPr>
          <w:ilvl w:val="0"/>
          <w:numId w:val="3"/>
        </w:numPr>
        <w:rPr>
          <w:ins w:id="282" w:author="Patrick" w:date="2014-01-30T15:23:00Z"/>
        </w:rPr>
      </w:pPr>
      <w:ins w:id="283" w:author="Patrick" w:date="2014-01-30T15:23:00Z">
        <w:r>
          <w:t xml:space="preserve">De functie van de start knop </w:t>
        </w:r>
        <w:del w:id="284" w:author="Koen van Beek" w:date="2014-02-03T12:25:00Z">
          <w:r w:rsidDel="000D74D8">
            <w:delText>is</w:delText>
          </w:r>
        </w:del>
      </w:ins>
      <w:ins w:id="285" w:author="Koen van Beek" w:date="2014-02-03T12:25:00Z">
        <w:r w:rsidR="000D74D8">
          <w:t>wordt</w:t>
        </w:r>
      </w:ins>
      <w:ins w:id="286" w:author="Patrick" w:date="2014-01-30T15:23:00Z">
        <w:r>
          <w:t xml:space="preserve"> het selecteren van een spel in het menu. Als een spel aan de gang is en je drukt op de startknop, wordt het spelende spel afgesloten en verschijnt het menu.</w:t>
        </w:r>
      </w:ins>
    </w:p>
    <w:p w14:paraId="05D6E567" w14:textId="77777777" w:rsidR="00520F7B" w:rsidRDefault="00520F7B" w:rsidP="00520F7B">
      <w:pPr>
        <w:pStyle w:val="Geenafstand"/>
        <w:numPr>
          <w:ilvl w:val="0"/>
          <w:numId w:val="3"/>
        </w:numPr>
        <w:rPr>
          <w:ins w:id="287" w:author="Patrick" w:date="2014-01-30T15:23:00Z"/>
        </w:rPr>
      </w:pPr>
      <w:ins w:id="288" w:author="Patrick" w:date="2014-01-30T15:23:00Z">
        <w:r>
          <w:t>Met de pauze knop kan in een spelend spel gepauzeerd worden. Hierbij bevriest het spel en bij het nogmaals indrukken van de pauze knop, kan er verder gespeeld worden.</w:t>
        </w:r>
      </w:ins>
    </w:p>
    <w:p w14:paraId="202B4463" w14:textId="77777777" w:rsidR="00520F7B" w:rsidRDefault="00520F7B" w:rsidP="00520F7B">
      <w:pPr>
        <w:pStyle w:val="Geenafstand"/>
        <w:numPr>
          <w:ilvl w:val="0"/>
          <w:numId w:val="3"/>
        </w:numPr>
        <w:rPr>
          <w:ins w:id="289" w:author="Patrick" w:date="2014-01-30T15:23:00Z"/>
        </w:rPr>
      </w:pPr>
      <w:ins w:id="290" w:author="Patrick" w:date="2014-01-30T15:23:00Z">
        <w:r>
          <w:t>De functie van de twee navigatieknoppen, is het omhoog en omlaag navigeren in het menu.</w:t>
        </w:r>
      </w:ins>
    </w:p>
    <w:p w14:paraId="36EB44A2" w14:textId="77777777" w:rsidR="00520F7B" w:rsidRPr="006C0D72" w:rsidRDefault="00520F7B" w:rsidP="00520F7B">
      <w:pPr>
        <w:pStyle w:val="Geenafstand"/>
        <w:numPr>
          <w:ilvl w:val="0"/>
          <w:numId w:val="3"/>
        </w:numPr>
        <w:rPr>
          <w:ins w:id="291" w:author="Patrick" w:date="2014-01-30T15:23:00Z"/>
          <w:color w:val="FF0000"/>
        </w:rPr>
      </w:pPr>
      <w:ins w:id="292" w:author="Patrick" w:date="2014-01-30T15:23:00Z">
        <w:r w:rsidRPr="006C0D72">
          <w:rPr>
            <w:color w:val="FF0000"/>
          </w:rPr>
          <w:t>Batterij oplaadbaar….</w:t>
        </w:r>
      </w:ins>
    </w:p>
    <w:p w14:paraId="7AB4DD4E" w14:textId="77777777" w:rsidR="00520F7B" w:rsidRDefault="00520F7B" w:rsidP="00520F7B">
      <w:pPr>
        <w:pStyle w:val="Geenafstand"/>
        <w:numPr>
          <w:ilvl w:val="0"/>
          <w:numId w:val="3"/>
        </w:numPr>
        <w:rPr>
          <w:ins w:id="293" w:author="Patrick" w:date="2014-01-30T15:23:00Z"/>
          <w:color w:val="FF0000"/>
        </w:rPr>
      </w:pPr>
      <w:ins w:id="294" w:author="Patrick" w:date="2014-01-30T15:23:00Z">
        <w:r w:rsidRPr="006C0D72">
          <w:rPr>
            <w:color w:val="FF0000"/>
          </w:rPr>
          <w:t>Batterij duur….</w:t>
        </w:r>
      </w:ins>
    </w:p>
    <w:p w14:paraId="079AED1B" w14:textId="77777777" w:rsidR="007D19E7" w:rsidRPr="00520F7B" w:rsidDel="00520F7B" w:rsidRDefault="007D19E7" w:rsidP="000B0F52">
      <w:pPr>
        <w:pStyle w:val="Kop1"/>
        <w:rPr>
          <w:del w:id="295" w:author="Patrick" w:date="2014-01-30T15:23:00Z"/>
          <w:rStyle w:val="Zwaar"/>
          <w:b/>
          <w:bCs w:val="0"/>
          <w:sz w:val="28"/>
          <w:lang w:val="nl-NL"/>
          <w:rPrChange w:id="296" w:author="Patrick" w:date="2014-01-30T15:22:00Z">
            <w:rPr>
              <w:del w:id="297" w:author="Patrick" w:date="2014-01-30T15:23:00Z"/>
              <w:rStyle w:val="Zwaar"/>
              <w:rFonts w:eastAsiaTheme="minorHAnsi" w:cstheme="minorBidi"/>
              <w:b/>
              <w:bCs w:val="0"/>
              <w:color w:val="auto"/>
              <w:sz w:val="22"/>
              <w:szCs w:val="22"/>
              <w:lang w:val="nl-NL"/>
            </w:rPr>
          </w:rPrChange>
        </w:rPr>
      </w:pPr>
      <w:del w:id="298" w:author="Patrick" w:date="2014-01-30T15:23:00Z">
        <w:r w:rsidRPr="00520F7B" w:rsidDel="00520F7B">
          <w:rPr>
            <w:rStyle w:val="Zwaar"/>
            <w:bCs w:val="0"/>
            <w:sz w:val="28"/>
            <w:lang w:val="nl-NL"/>
            <w:rPrChange w:id="299" w:author="Patrick" w:date="2014-01-30T15:22:00Z">
              <w:rPr>
                <w:rStyle w:val="Zwaar"/>
                <w:bCs w:val="0"/>
                <w:lang w:val="nl-NL"/>
              </w:rPr>
            </w:rPrChange>
          </w:rPr>
          <w:delText>Functionele specificaties</w:delText>
        </w:r>
      </w:del>
    </w:p>
    <w:p w14:paraId="5D86CA59" w14:textId="77777777" w:rsidR="007070F5" w:rsidRPr="003F2C8C" w:rsidDel="00520F7B" w:rsidRDefault="007D19E7" w:rsidP="00AA310E">
      <w:pPr>
        <w:rPr>
          <w:del w:id="300" w:author="Patrick" w:date="2014-01-30T15:21:00Z"/>
          <w:color w:val="5B9BD5" w:themeColor="accent1"/>
          <w:lang w:val="nl-NL"/>
        </w:rPr>
      </w:pPr>
      <w:del w:id="301" w:author="Patrick" w:date="2014-01-30T15:21:00Z">
        <w:r w:rsidRPr="003F2C8C" w:rsidDel="00520F7B">
          <w:rPr>
            <w:color w:val="5B9BD5" w:themeColor="accent1"/>
            <w:lang w:val="nl-NL"/>
          </w:rPr>
          <w:delText xml:space="preserve">Met de functionele specificaties wordt vastgelegd </w:delText>
        </w:r>
        <w:r w:rsidRPr="003F2C8C" w:rsidDel="00520F7B">
          <w:rPr>
            <w:color w:val="5B9BD5" w:themeColor="accent1"/>
            <w:u w:val="single"/>
            <w:lang w:val="nl-NL"/>
          </w:rPr>
          <w:delText>wat</w:delText>
        </w:r>
        <w:r w:rsidRPr="003F2C8C" w:rsidDel="00520F7B">
          <w:rPr>
            <w:color w:val="5B9BD5" w:themeColor="accent1"/>
            <w:lang w:val="nl-NL"/>
          </w:rPr>
          <w:delText xml:space="preserve"> de functies zijn van het product. Je hoeft dus niet te beschrijven </w:delText>
        </w:r>
        <w:r w:rsidRPr="003F2C8C" w:rsidDel="00520F7B">
          <w:rPr>
            <w:color w:val="5B9BD5" w:themeColor="accent1"/>
            <w:u w:val="single"/>
            <w:lang w:val="nl-NL"/>
          </w:rPr>
          <w:delText>hoe</w:delText>
        </w:r>
        <w:r w:rsidRPr="003F2C8C" w:rsidDel="00520F7B">
          <w:rPr>
            <w:color w:val="5B9BD5" w:themeColor="accent1"/>
            <w:lang w:val="nl-NL"/>
          </w:rPr>
          <w:delText xml:space="preserve"> deze functies gerealiseerd worden.</w:delText>
        </w:r>
        <w:r w:rsidR="007070F5" w:rsidRPr="003F2C8C" w:rsidDel="00520F7B">
          <w:rPr>
            <w:color w:val="5B9BD5" w:themeColor="accent1"/>
            <w:lang w:val="nl-NL"/>
          </w:rPr>
          <w:delText xml:space="preserve"> Om functies vast te leggen is het handig om een blokschema te maken. Als het om één product gaat, begin dan met een blokschema met één blok. Beschrijf de ingangen (of ingangssignalen), de uitgangen (uitgangssignalen) en de functie van het blok. </w:delText>
        </w:r>
      </w:del>
    </w:p>
    <w:p w14:paraId="170D9240" w14:textId="77777777" w:rsidR="007070F5" w:rsidRPr="003F2C8C" w:rsidDel="00520F7B" w:rsidRDefault="007070F5" w:rsidP="00AA310E">
      <w:pPr>
        <w:rPr>
          <w:del w:id="302" w:author="Patrick" w:date="2014-01-30T15:21:00Z"/>
          <w:color w:val="5B9BD5" w:themeColor="accent1"/>
          <w:lang w:val="nl-NL"/>
        </w:rPr>
      </w:pPr>
    </w:p>
    <w:p w14:paraId="7EB05386" w14:textId="77777777" w:rsidR="007070F5" w:rsidRPr="003F2C8C" w:rsidDel="00520F7B" w:rsidRDefault="007070F5" w:rsidP="00AA310E">
      <w:pPr>
        <w:rPr>
          <w:del w:id="303" w:author="Patrick" w:date="2014-01-30T15:21:00Z"/>
          <w:color w:val="5B9BD5" w:themeColor="accent1"/>
          <w:lang w:val="nl-NL"/>
        </w:rPr>
      </w:pPr>
      <w:del w:id="304" w:author="Patrick" w:date="2014-01-30T15:21:00Z">
        <w:r w:rsidRPr="003F2C8C" w:rsidDel="00520F7B">
          <w:rPr>
            <w:noProof/>
            <w:color w:val="5B9BD5" w:themeColor="accent1"/>
            <w:lang w:val="nl-NL" w:eastAsia="nl-NL"/>
            <w:rPrChange w:id="305">
              <w:rPr>
                <w:noProof/>
                <w:lang w:val="nl-NL" w:eastAsia="nl-NL"/>
              </w:rPr>
            </w:rPrChange>
          </w:rPr>
          <mc:AlternateContent>
            <mc:Choice Requires="wps">
              <w:drawing>
                <wp:anchor distT="0" distB="0" distL="114300" distR="114300" simplePos="0" relativeHeight="251667456" behindDoc="0" locked="0" layoutInCell="1" allowOverlap="1" wp14:anchorId="3FA65EF3" wp14:editId="6C956DB6">
                  <wp:simplePos x="0" y="0"/>
                  <wp:positionH relativeFrom="column">
                    <wp:posOffset>789940</wp:posOffset>
                  </wp:positionH>
                  <wp:positionV relativeFrom="paragraph">
                    <wp:posOffset>177800</wp:posOffset>
                  </wp:positionV>
                  <wp:extent cx="745592" cy="263347"/>
                  <wp:effectExtent l="0" t="0" r="0" b="3810"/>
                  <wp:wrapNone/>
                  <wp:docPr id="8" name="Text Box 8"/>
                  <wp:cNvGraphicFramePr/>
                  <a:graphic xmlns:a="http://schemas.openxmlformats.org/drawingml/2006/main">
                    <a:graphicData uri="http://schemas.microsoft.com/office/word/2010/wordprocessingShape">
                      <wps:wsp>
                        <wps:cNvSpPr txBox="1"/>
                        <wps:spPr>
                          <a:xfrm>
                            <a:off x="0" y="0"/>
                            <a:ext cx="745592" cy="2633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7A566A" w14:textId="77777777" w:rsidR="007070F5" w:rsidRPr="003F2C8C" w:rsidRDefault="007070F5">
                              <w:pPr>
                                <w:rPr>
                                  <w:color w:val="5B9BD5" w:themeColor="accent1"/>
                                  <w:lang w:val="nl-NL"/>
                                </w:rPr>
                              </w:pPr>
                              <w:r w:rsidRPr="003F2C8C">
                                <w:rPr>
                                  <w:color w:val="5B9BD5" w:themeColor="accent1"/>
                                  <w:lang w:val="nl-NL"/>
                                </w:rPr>
                                <w:t xml:space="preserve">Ingang 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A65EF3" id="Text Box 8" o:spid="_x0000_s1030" type="#_x0000_t202" style="position:absolute;margin-left:62.2pt;margin-top:14pt;width:58.7pt;height:2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" fillcolor="white [3201]" stroked="f" strokeweight=".5pt">
                  <v:textbox>
                    <w:txbxContent>
                      <w:p w14:paraId="037A566A" w14:textId="77777777" w:rsidR="007070F5" w:rsidRPr="003F2C8C" w:rsidRDefault="007070F5">
                        <w:pPr>
                          <w:rPr>
                            <w:color w:val="5B9BD5" w:themeColor="accent1"/>
                            <w:lang w:val="nl-NL"/>
                          </w:rPr>
                        </w:pPr>
                        <w:r w:rsidRPr="003F2C8C">
                          <w:rPr>
                            <w:color w:val="5B9BD5" w:themeColor="accent1"/>
                            <w:lang w:val="nl-NL"/>
                          </w:rPr>
                          <w:t xml:space="preserve">Ingang A </w:t>
                        </w:r>
                      </w:p>
                    </w:txbxContent>
                  </v:textbox>
                </v:shape>
              </w:pict>
            </mc:Fallback>
          </mc:AlternateContent>
        </w:r>
        <w:r w:rsidRPr="003F2C8C" w:rsidDel="00520F7B">
          <w:rPr>
            <w:noProof/>
            <w:color w:val="5B9BD5" w:themeColor="accent1"/>
            <w:lang w:val="nl-NL" w:eastAsia="nl-NL"/>
            <w:rPrChange w:id="306">
              <w:rPr>
                <w:noProof/>
                <w:lang w:val="nl-NL" w:eastAsia="nl-NL"/>
              </w:rPr>
            </w:rPrChange>
          </w:rPr>
          <mc:AlternateContent>
            <mc:Choice Requires="wps">
              <w:drawing>
                <wp:anchor distT="0" distB="0" distL="114300" distR="114300" simplePos="0" relativeHeight="251659264" behindDoc="0" locked="0" layoutInCell="1" allowOverlap="1" wp14:anchorId="3B9ECC5D" wp14:editId="5612DF54">
                  <wp:simplePos x="0" y="0"/>
                  <wp:positionH relativeFrom="column">
                    <wp:posOffset>2231111</wp:posOffset>
                  </wp:positionH>
                  <wp:positionV relativeFrom="paragraph">
                    <wp:posOffset>104750</wp:posOffset>
                  </wp:positionV>
                  <wp:extent cx="1338681" cy="958291"/>
                  <wp:effectExtent l="0" t="0" r="13970" b="13335"/>
                  <wp:wrapNone/>
                  <wp:docPr id="3" name="Rectangle 3"/>
                  <wp:cNvGraphicFramePr/>
                  <a:graphic xmlns:a="http://schemas.openxmlformats.org/drawingml/2006/main">
                    <a:graphicData uri="http://schemas.microsoft.com/office/word/2010/wordprocessingShape">
                      <wps:wsp>
                        <wps:cNvSpPr/>
                        <wps:spPr>
                          <a:xfrm>
                            <a:off x="0" y="0"/>
                            <a:ext cx="1338681" cy="958291"/>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2411752" id="Rectangle 3" o:spid="_x0000_s1026" style="position:absolute;margin-left:175.7pt;margin-top:8.25pt;width:105.4pt;height:7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" fillcolor="white [3212]" strokecolor="#5b9bd5 [3204]" strokeweight="1pt"/>
              </w:pict>
            </mc:Fallback>
          </mc:AlternateContent>
        </w:r>
      </w:del>
    </w:p>
    <w:p w14:paraId="4D813750" w14:textId="77777777" w:rsidR="007070F5" w:rsidRPr="003F2C8C" w:rsidDel="00520F7B" w:rsidRDefault="003F2C8C" w:rsidP="00AA310E">
      <w:pPr>
        <w:rPr>
          <w:del w:id="307" w:author="Patrick" w:date="2014-01-30T15:21:00Z"/>
          <w:color w:val="5B9BD5" w:themeColor="accent1"/>
          <w:lang w:val="nl-NL"/>
        </w:rPr>
      </w:pPr>
      <w:del w:id="308" w:author="Patrick" w:date="2014-01-30T15:21:00Z">
        <w:r w:rsidRPr="003F2C8C" w:rsidDel="00520F7B">
          <w:rPr>
            <w:noProof/>
            <w:color w:val="5B9BD5" w:themeColor="accent1"/>
            <w:lang w:val="nl-NL" w:eastAsia="nl-NL"/>
            <w:rPrChange w:id="309">
              <w:rPr>
                <w:noProof/>
                <w:lang w:val="nl-NL" w:eastAsia="nl-NL"/>
              </w:rPr>
            </w:rPrChange>
          </w:rPr>
          <mc:AlternateContent>
            <mc:Choice Requires="wps">
              <w:drawing>
                <wp:anchor distT="0" distB="0" distL="114300" distR="114300" simplePos="0" relativeHeight="251673600" behindDoc="0" locked="0" layoutInCell="1" allowOverlap="1" wp14:anchorId="2D0E87A9" wp14:editId="217738AF">
                  <wp:simplePos x="0" y="0"/>
                  <wp:positionH relativeFrom="column">
                    <wp:posOffset>4292600</wp:posOffset>
                  </wp:positionH>
                  <wp:positionV relativeFrom="paragraph">
                    <wp:posOffset>142875</wp:posOffset>
                  </wp:positionV>
                  <wp:extent cx="745490" cy="26289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745490" cy="2628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F3288F" w14:textId="77777777" w:rsidR="007070F5" w:rsidRPr="003F2C8C" w:rsidRDefault="007070F5" w:rsidP="007070F5">
                              <w:pPr>
                                <w:rPr>
                                  <w:color w:val="5B9BD5" w:themeColor="accent1"/>
                                  <w:lang w:val="nl-NL"/>
                                </w:rPr>
                              </w:pPr>
                              <w:r w:rsidRPr="003F2C8C">
                                <w:rPr>
                                  <w:color w:val="5B9BD5" w:themeColor="accent1"/>
                                  <w:lang w:val="nl-NL"/>
                                </w:rPr>
                                <w:t xml:space="preserve">Uitgang 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D0E87A9" id="Text Box 11" o:spid="_x0000_s1031" type="#_x0000_t202" style="position:absolute;margin-left:338pt;margin-top:11.25pt;width:58.7pt;height:20.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" fillcolor="white [3201]" stroked="f" strokeweight=".5pt">
                  <v:textbox>
                    <w:txbxContent>
                      <w:p w14:paraId="6AF3288F" w14:textId="77777777" w:rsidR="007070F5" w:rsidRPr="003F2C8C" w:rsidRDefault="007070F5" w:rsidP="007070F5">
                        <w:pPr>
                          <w:rPr>
                            <w:color w:val="5B9BD5" w:themeColor="accent1"/>
                            <w:lang w:val="nl-NL"/>
                          </w:rPr>
                        </w:pPr>
                        <w:r w:rsidRPr="003F2C8C">
                          <w:rPr>
                            <w:color w:val="5B9BD5" w:themeColor="accent1"/>
                            <w:lang w:val="nl-NL"/>
                          </w:rPr>
                          <w:t xml:space="preserve">Uitgang X </w:t>
                        </w:r>
                      </w:p>
                    </w:txbxContent>
                  </v:textbox>
                </v:shape>
              </w:pict>
            </mc:Fallback>
          </mc:AlternateContent>
        </w:r>
        <w:r w:rsidR="007070F5" w:rsidRPr="003F2C8C" w:rsidDel="00520F7B">
          <w:rPr>
            <w:noProof/>
            <w:color w:val="5B9BD5" w:themeColor="accent1"/>
            <w:lang w:val="nl-NL" w:eastAsia="nl-NL"/>
            <w:rPrChange w:id="310">
              <w:rPr>
                <w:noProof/>
                <w:lang w:val="nl-NL" w:eastAsia="nl-NL"/>
              </w:rPr>
            </w:rPrChange>
          </w:rPr>
          <mc:AlternateContent>
            <mc:Choice Requires="wps">
              <w:drawing>
                <wp:anchor distT="0" distB="0" distL="114300" distR="114300" simplePos="0" relativeHeight="251675648" behindDoc="0" locked="0" layoutInCell="1" allowOverlap="1" wp14:anchorId="75C666B1" wp14:editId="575E7B53">
                  <wp:simplePos x="0" y="0"/>
                  <wp:positionH relativeFrom="column">
                    <wp:posOffset>2596286</wp:posOffset>
                  </wp:positionH>
                  <wp:positionV relativeFrom="paragraph">
                    <wp:posOffset>153492</wp:posOffset>
                  </wp:positionV>
                  <wp:extent cx="745592" cy="263347"/>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745592" cy="2633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66DE6A" w14:textId="77777777" w:rsidR="007070F5" w:rsidRPr="003F2C8C" w:rsidRDefault="007070F5" w:rsidP="007070F5">
                              <w:pPr>
                                <w:rPr>
                                  <w:color w:val="FF0000"/>
                                  <w:lang w:val="nl-NL"/>
                                </w:rPr>
                              </w:pPr>
                              <w:r w:rsidRPr="003F2C8C">
                                <w:rPr>
                                  <w:color w:val="5B9BD5" w:themeColor="accent1"/>
                                  <w:lang w:val="nl-NL"/>
                                </w:rPr>
                                <w:t>Functie</w:t>
                              </w:r>
                              <w:r w:rsidRPr="003F2C8C">
                                <w:rPr>
                                  <w:color w:val="FF0000"/>
                                  <w:lang w:val="nl-N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5C666B1" id="Text Box 12" o:spid="_x0000_s1032" type="#_x0000_t202" style="position:absolute;margin-left:204.45pt;margin-top:12.1pt;width:58.7pt;height:2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" fillcolor="white [3201]" stroked="f" strokeweight=".5pt">
                  <v:textbox>
                    <w:txbxContent>
                      <w:p w14:paraId="6666DE6A" w14:textId="77777777" w:rsidR="007070F5" w:rsidRPr="003F2C8C" w:rsidRDefault="007070F5" w:rsidP="007070F5">
                        <w:pPr>
                          <w:rPr>
                            <w:color w:val="FF0000"/>
                            <w:lang w:val="nl-NL"/>
                          </w:rPr>
                        </w:pPr>
                        <w:r w:rsidRPr="003F2C8C">
                          <w:rPr>
                            <w:color w:val="5B9BD5" w:themeColor="accent1"/>
                            <w:lang w:val="nl-NL"/>
                          </w:rPr>
                          <w:t>Functie</w:t>
                        </w:r>
                        <w:r w:rsidRPr="003F2C8C">
                          <w:rPr>
                            <w:color w:val="FF0000"/>
                            <w:lang w:val="nl-NL"/>
                          </w:rPr>
                          <w:t xml:space="preserve"> </w:t>
                        </w:r>
                      </w:p>
                    </w:txbxContent>
                  </v:textbox>
                </v:shape>
              </w:pict>
            </mc:Fallback>
          </mc:AlternateContent>
        </w:r>
        <w:r w:rsidR="007070F5" w:rsidRPr="003F2C8C" w:rsidDel="00520F7B">
          <w:rPr>
            <w:noProof/>
            <w:color w:val="5B9BD5" w:themeColor="accent1"/>
            <w:lang w:val="nl-NL" w:eastAsia="nl-NL"/>
            <w:rPrChange w:id="311">
              <w:rPr>
                <w:noProof/>
                <w:lang w:val="nl-NL" w:eastAsia="nl-NL"/>
              </w:rPr>
            </w:rPrChange>
          </w:rPr>
          <mc:AlternateContent>
            <mc:Choice Requires="wps">
              <w:drawing>
                <wp:anchor distT="0" distB="0" distL="114300" distR="114300" simplePos="0" relativeHeight="251669504" behindDoc="0" locked="0" layoutInCell="1" allowOverlap="1" wp14:anchorId="5EAE1610" wp14:editId="579147C4">
                  <wp:simplePos x="0" y="0"/>
                  <wp:positionH relativeFrom="column">
                    <wp:posOffset>789940</wp:posOffset>
                  </wp:positionH>
                  <wp:positionV relativeFrom="paragraph">
                    <wp:posOffset>152400</wp:posOffset>
                  </wp:positionV>
                  <wp:extent cx="745592" cy="263347"/>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745592" cy="2633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068F9" w14:textId="77777777" w:rsidR="007070F5" w:rsidRPr="003F2C8C" w:rsidRDefault="007070F5" w:rsidP="007070F5">
                              <w:pPr>
                                <w:rPr>
                                  <w:color w:val="5B9BD5" w:themeColor="accent1"/>
                                  <w:lang w:val="nl-NL"/>
                                </w:rPr>
                              </w:pPr>
                              <w:r w:rsidRPr="003F2C8C">
                                <w:rPr>
                                  <w:color w:val="5B9BD5" w:themeColor="accent1"/>
                                  <w:lang w:val="nl-NL"/>
                                </w:rPr>
                                <w:t xml:space="preserve">Ingang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EAE1610" id="Text Box 9" o:spid="_x0000_s1033" type="#_x0000_t202" style="position:absolute;margin-left:62.2pt;margin-top:12pt;width:58.7pt;height:2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" fillcolor="white [3201]" stroked="f" strokeweight=".5pt">
                  <v:textbox>
                    <w:txbxContent>
                      <w:p w14:paraId="381068F9" w14:textId="77777777" w:rsidR="007070F5" w:rsidRPr="003F2C8C" w:rsidRDefault="007070F5" w:rsidP="007070F5">
                        <w:pPr>
                          <w:rPr>
                            <w:color w:val="5B9BD5" w:themeColor="accent1"/>
                            <w:lang w:val="nl-NL"/>
                          </w:rPr>
                        </w:pPr>
                        <w:r w:rsidRPr="003F2C8C">
                          <w:rPr>
                            <w:color w:val="5B9BD5" w:themeColor="accent1"/>
                            <w:lang w:val="nl-NL"/>
                          </w:rPr>
                          <w:t xml:space="preserve">Ingang B </w:t>
                        </w:r>
                      </w:p>
                    </w:txbxContent>
                  </v:textbox>
                </v:shape>
              </w:pict>
            </mc:Fallback>
          </mc:AlternateContent>
        </w:r>
        <w:r w:rsidR="007070F5" w:rsidRPr="003F2C8C" w:rsidDel="00520F7B">
          <w:rPr>
            <w:noProof/>
            <w:color w:val="5B9BD5" w:themeColor="accent1"/>
            <w:lang w:val="nl-NL" w:eastAsia="nl-NL"/>
            <w:rPrChange w:id="312">
              <w:rPr>
                <w:noProof/>
                <w:lang w:val="nl-NL" w:eastAsia="nl-NL"/>
              </w:rPr>
            </w:rPrChange>
          </w:rPr>
          <mc:AlternateContent>
            <mc:Choice Requires="wps">
              <w:drawing>
                <wp:anchor distT="0" distB="0" distL="114300" distR="114300" simplePos="0" relativeHeight="251666432" behindDoc="0" locked="0" layoutInCell="1" allowOverlap="1" wp14:anchorId="7B7B0FE1" wp14:editId="3B1D173C">
                  <wp:simplePos x="0" y="0"/>
                  <wp:positionH relativeFrom="column">
                    <wp:posOffset>3568065</wp:posOffset>
                  </wp:positionH>
                  <wp:positionV relativeFrom="paragraph">
                    <wp:posOffset>270510</wp:posOffset>
                  </wp:positionV>
                  <wp:extent cx="650875" cy="0"/>
                  <wp:effectExtent l="0" t="76200" r="15875" b="95250"/>
                  <wp:wrapNone/>
                  <wp:docPr id="7" name="Straight Arrow Connector 7"/>
                  <wp:cNvGraphicFramePr/>
                  <a:graphic xmlns:a="http://schemas.openxmlformats.org/drawingml/2006/main">
                    <a:graphicData uri="http://schemas.microsoft.com/office/word/2010/wordprocessingShape">
                      <wps:wsp>
                        <wps:cNvCnPr/>
                        <wps:spPr>
                          <a:xfrm>
                            <a:off x="0" y="0"/>
                            <a:ext cx="650875" cy="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0023A8E" id="Straight Arrow Connector 7" o:spid="_x0000_s1026" type="#_x0000_t32" style="position:absolute;margin-left:280.95pt;margin-top:21.3pt;width:51.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" strokecolor="#5b9bd5 [3204]" strokeweight=".5pt">
                  <v:stroke endarrow="block" joinstyle="miter"/>
                </v:shape>
              </w:pict>
            </mc:Fallback>
          </mc:AlternateContent>
        </w:r>
        <w:r w:rsidR="007070F5" w:rsidRPr="003F2C8C" w:rsidDel="00520F7B">
          <w:rPr>
            <w:noProof/>
            <w:color w:val="5B9BD5" w:themeColor="accent1"/>
            <w:lang w:val="nl-NL" w:eastAsia="nl-NL"/>
            <w:rPrChange w:id="313">
              <w:rPr>
                <w:noProof/>
                <w:lang w:val="nl-NL" w:eastAsia="nl-NL"/>
              </w:rPr>
            </w:rPrChange>
          </w:rPr>
          <mc:AlternateContent>
            <mc:Choice Requires="wps">
              <w:drawing>
                <wp:anchor distT="0" distB="0" distL="114300" distR="114300" simplePos="0" relativeHeight="251660288" behindDoc="0" locked="0" layoutInCell="1" allowOverlap="1" wp14:anchorId="6611333C" wp14:editId="3CE767DA">
                  <wp:simplePos x="0" y="0"/>
                  <wp:positionH relativeFrom="column">
                    <wp:posOffset>1580058</wp:posOffset>
                  </wp:positionH>
                  <wp:positionV relativeFrom="paragraph">
                    <wp:posOffset>16510</wp:posOffset>
                  </wp:positionV>
                  <wp:extent cx="651053" cy="0"/>
                  <wp:effectExtent l="0" t="76200" r="15875" b="95250"/>
                  <wp:wrapNone/>
                  <wp:docPr id="4" name="Straight Arrow Connector 4"/>
                  <wp:cNvGraphicFramePr/>
                  <a:graphic xmlns:a="http://schemas.openxmlformats.org/drawingml/2006/main">
                    <a:graphicData uri="http://schemas.microsoft.com/office/word/2010/wordprocessingShape">
                      <wps:wsp>
                        <wps:cNvCnPr/>
                        <wps:spPr>
                          <a:xfrm>
                            <a:off x="0" y="0"/>
                            <a:ext cx="651053" cy="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851FBB5" id="Straight Arrow Connector 4" o:spid="_x0000_s1026" type="#_x0000_t32" style="position:absolute;margin-left:124.4pt;margin-top:1.3pt;width:51.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" strokecolor="#5b9bd5 [3204]" strokeweight=".5pt">
                  <v:stroke endarrow="block" joinstyle="miter"/>
                </v:shape>
              </w:pict>
            </mc:Fallback>
          </mc:AlternateContent>
        </w:r>
      </w:del>
    </w:p>
    <w:p w14:paraId="7133C6CF" w14:textId="77777777" w:rsidR="007070F5" w:rsidRPr="003F2C8C" w:rsidDel="00520F7B" w:rsidRDefault="007070F5" w:rsidP="00AA310E">
      <w:pPr>
        <w:rPr>
          <w:del w:id="314" w:author="Patrick" w:date="2014-01-30T15:21:00Z"/>
          <w:color w:val="5B9BD5" w:themeColor="accent1"/>
          <w:lang w:val="nl-NL"/>
        </w:rPr>
      </w:pPr>
      <w:del w:id="315" w:author="Patrick" w:date="2014-01-30T15:21:00Z">
        <w:r w:rsidRPr="003F2C8C" w:rsidDel="00520F7B">
          <w:rPr>
            <w:noProof/>
            <w:color w:val="5B9BD5" w:themeColor="accent1"/>
            <w:lang w:val="nl-NL" w:eastAsia="nl-NL"/>
            <w:rPrChange w:id="316">
              <w:rPr>
                <w:noProof/>
                <w:lang w:val="nl-NL" w:eastAsia="nl-NL"/>
              </w:rPr>
            </w:rPrChange>
          </w:rPr>
          <mc:AlternateContent>
            <mc:Choice Requires="wps">
              <w:drawing>
                <wp:anchor distT="0" distB="0" distL="114300" distR="114300" simplePos="0" relativeHeight="251662336" behindDoc="0" locked="0" layoutInCell="1" allowOverlap="1" wp14:anchorId="1487F4FC" wp14:editId="3ECE1268">
                  <wp:simplePos x="0" y="0"/>
                  <wp:positionH relativeFrom="column">
                    <wp:posOffset>1578610</wp:posOffset>
                  </wp:positionH>
                  <wp:positionV relativeFrom="paragraph">
                    <wp:posOffset>5114</wp:posOffset>
                  </wp:positionV>
                  <wp:extent cx="651053" cy="0"/>
                  <wp:effectExtent l="0" t="76200" r="15875" b="95250"/>
                  <wp:wrapNone/>
                  <wp:docPr id="5" name="Straight Arrow Connector 5"/>
                  <wp:cNvGraphicFramePr/>
                  <a:graphic xmlns:a="http://schemas.openxmlformats.org/drawingml/2006/main">
                    <a:graphicData uri="http://schemas.microsoft.com/office/word/2010/wordprocessingShape">
                      <wps:wsp>
                        <wps:cNvCnPr/>
                        <wps:spPr>
                          <a:xfrm>
                            <a:off x="0" y="0"/>
                            <a:ext cx="651053" cy="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605E5A4" id="Straight Arrow Connector 5" o:spid="_x0000_s1026" type="#_x0000_t32" style="position:absolute;margin-left:124.3pt;margin-top:.4pt;width:51.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" strokecolor="#5b9bd5 [3204]" strokeweight=".5pt">
                  <v:stroke endarrow="block" joinstyle="miter"/>
                </v:shape>
              </w:pict>
            </mc:Fallback>
          </mc:AlternateContent>
        </w:r>
        <w:r w:rsidRPr="003F2C8C" w:rsidDel="00520F7B">
          <w:rPr>
            <w:noProof/>
            <w:color w:val="5B9BD5" w:themeColor="accent1"/>
            <w:lang w:val="nl-NL" w:eastAsia="nl-NL"/>
            <w:rPrChange w:id="317">
              <w:rPr>
                <w:noProof/>
                <w:lang w:val="nl-NL" w:eastAsia="nl-NL"/>
              </w:rPr>
            </w:rPrChange>
          </w:rPr>
          <mc:AlternateContent>
            <mc:Choice Requires="wps">
              <w:drawing>
                <wp:anchor distT="0" distB="0" distL="114300" distR="114300" simplePos="0" relativeHeight="251671552" behindDoc="0" locked="0" layoutInCell="1" allowOverlap="1" wp14:anchorId="02A4F5BA" wp14:editId="0D73A129">
                  <wp:simplePos x="0" y="0"/>
                  <wp:positionH relativeFrom="column">
                    <wp:posOffset>788670</wp:posOffset>
                  </wp:positionH>
                  <wp:positionV relativeFrom="paragraph">
                    <wp:posOffset>130810</wp:posOffset>
                  </wp:positionV>
                  <wp:extent cx="745592" cy="263347"/>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745592" cy="2633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0D8C3" w14:textId="77777777" w:rsidR="007070F5" w:rsidRPr="003F2C8C" w:rsidRDefault="007070F5" w:rsidP="007070F5">
                              <w:pPr>
                                <w:rPr>
                                  <w:color w:val="5B9BD5" w:themeColor="accent1"/>
                                  <w:lang w:val="nl-NL"/>
                                </w:rPr>
                              </w:pPr>
                              <w:r w:rsidRPr="003F2C8C">
                                <w:rPr>
                                  <w:color w:val="5B9BD5" w:themeColor="accent1"/>
                                  <w:lang w:val="nl-NL"/>
                                </w:rPr>
                                <w:t xml:space="preserve">Ingang 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2A4F5BA" id="Text Box 10" o:spid="_x0000_s1034" type="#_x0000_t202" style="position:absolute;margin-left:62.1pt;margin-top:10.3pt;width:58.7pt;height:2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" fillcolor="white [3201]" stroked="f" strokeweight=".5pt">
                  <v:textbox>
                    <w:txbxContent>
                      <w:p w14:paraId="2600D8C3" w14:textId="77777777" w:rsidR="007070F5" w:rsidRPr="003F2C8C" w:rsidRDefault="007070F5" w:rsidP="007070F5">
                        <w:pPr>
                          <w:rPr>
                            <w:color w:val="5B9BD5" w:themeColor="accent1"/>
                            <w:lang w:val="nl-NL"/>
                          </w:rPr>
                        </w:pPr>
                        <w:r w:rsidRPr="003F2C8C">
                          <w:rPr>
                            <w:color w:val="5B9BD5" w:themeColor="accent1"/>
                            <w:lang w:val="nl-NL"/>
                          </w:rPr>
                          <w:t xml:space="preserve">Ingang C </w:t>
                        </w:r>
                      </w:p>
                    </w:txbxContent>
                  </v:textbox>
                </v:shape>
              </w:pict>
            </mc:Fallback>
          </mc:AlternateContent>
        </w:r>
      </w:del>
    </w:p>
    <w:p w14:paraId="6A5EEFBA" w14:textId="77777777" w:rsidR="007070F5" w:rsidRPr="003F2C8C" w:rsidDel="00520F7B" w:rsidRDefault="007070F5" w:rsidP="00AA310E">
      <w:pPr>
        <w:rPr>
          <w:del w:id="318" w:author="Patrick" w:date="2014-01-30T15:21:00Z"/>
          <w:color w:val="5B9BD5" w:themeColor="accent1"/>
          <w:lang w:val="nl-NL"/>
        </w:rPr>
      </w:pPr>
      <w:del w:id="319" w:author="Patrick" w:date="2014-01-30T15:21:00Z">
        <w:r w:rsidRPr="003F2C8C" w:rsidDel="00520F7B">
          <w:rPr>
            <w:noProof/>
            <w:color w:val="5B9BD5" w:themeColor="accent1"/>
            <w:lang w:val="nl-NL" w:eastAsia="nl-NL"/>
            <w:rPrChange w:id="320">
              <w:rPr>
                <w:noProof/>
                <w:lang w:val="nl-NL" w:eastAsia="nl-NL"/>
              </w:rPr>
            </w:rPrChange>
          </w:rPr>
          <mc:AlternateContent>
            <mc:Choice Requires="wps">
              <w:drawing>
                <wp:anchor distT="0" distB="0" distL="114300" distR="114300" simplePos="0" relativeHeight="251664384" behindDoc="0" locked="0" layoutInCell="1" allowOverlap="1" wp14:anchorId="27FA6B67" wp14:editId="4CF7202A">
                  <wp:simplePos x="0" y="0"/>
                  <wp:positionH relativeFrom="column">
                    <wp:posOffset>1578610</wp:posOffset>
                  </wp:positionH>
                  <wp:positionV relativeFrom="paragraph">
                    <wp:posOffset>5715</wp:posOffset>
                  </wp:positionV>
                  <wp:extent cx="650875" cy="0"/>
                  <wp:effectExtent l="0" t="76200" r="15875" b="95250"/>
                  <wp:wrapNone/>
                  <wp:docPr id="6" name="Straight Arrow Connector 6"/>
                  <wp:cNvGraphicFramePr/>
                  <a:graphic xmlns:a="http://schemas.openxmlformats.org/drawingml/2006/main">
                    <a:graphicData uri="http://schemas.microsoft.com/office/word/2010/wordprocessingShape">
                      <wps:wsp>
                        <wps:cNvCnPr/>
                        <wps:spPr>
                          <a:xfrm>
                            <a:off x="0" y="0"/>
                            <a:ext cx="650875" cy="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7C93EFB" id="Straight Arrow Connector 6" o:spid="_x0000_s1026" type="#_x0000_t32" style="position:absolute;margin-left:124.3pt;margin-top:.45pt;width:51.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" strokecolor="#5b9bd5 [3204]" strokeweight=".5pt">
                  <v:stroke endarrow="block" joinstyle="miter"/>
                </v:shape>
              </w:pict>
            </mc:Fallback>
          </mc:AlternateContent>
        </w:r>
      </w:del>
    </w:p>
    <w:p w14:paraId="571FAE93" w14:textId="77777777" w:rsidR="007070F5" w:rsidRPr="003F2C8C" w:rsidDel="00520F7B" w:rsidRDefault="007070F5" w:rsidP="00AA310E">
      <w:pPr>
        <w:rPr>
          <w:del w:id="321" w:author="Patrick" w:date="2014-01-30T15:21:00Z"/>
          <w:color w:val="5B9BD5" w:themeColor="accent1"/>
          <w:lang w:val="nl-NL"/>
        </w:rPr>
      </w:pPr>
    </w:p>
    <w:p w14:paraId="75792ED7" w14:textId="77777777" w:rsidR="008734F9" w:rsidRPr="003F2C8C" w:rsidDel="00520F7B" w:rsidRDefault="007070F5" w:rsidP="00AA310E">
      <w:pPr>
        <w:rPr>
          <w:del w:id="322" w:author="Patrick" w:date="2014-01-30T15:21:00Z"/>
          <w:color w:val="5B9BD5" w:themeColor="accent1"/>
          <w:lang w:val="nl-NL"/>
        </w:rPr>
      </w:pPr>
      <w:del w:id="323" w:author="Patrick" w:date="2014-01-30T15:21:00Z">
        <w:r w:rsidRPr="003F2C8C" w:rsidDel="00520F7B">
          <w:rPr>
            <w:color w:val="5B9BD5" w:themeColor="accent1"/>
            <w:lang w:val="nl-NL"/>
          </w:rPr>
          <w:delText xml:space="preserve">Het is de bedoeling van het document om afspraken te maken met de opdrachtgever. Alles wat er in het document staat moet duidelijk een één-eenduidig zijn. </w:delText>
        </w:r>
        <w:r w:rsidR="008734F9" w:rsidRPr="003F2C8C" w:rsidDel="00520F7B">
          <w:rPr>
            <w:color w:val="5B9BD5" w:themeColor="accent1"/>
            <w:lang w:val="nl-NL"/>
          </w:rPr>
          <w:delText>Beloof niet meer dan je kunt waarmaken.</w:delText>
        </w:r>
      </w:del>
    </w:p>
    <w:p w14:paraId="4506EE75" w14:textId="77777777" w:rsidR="00834C40" w:rsidRPr="003F2C8C" w:rsidDel="00520F7B" w:rsidRDefault="008734F9" w:rsidP="00AA310E">
      <w:pPr>
        <w:rPr>
          <w:del w:id="324" w:author="Patrick" w:date="2014-01-30T15:21:00Z"/>
          <w:color w:val="5B9BD5" w:themeColor="accent1"/>
          <w:lang w:val="nl-NL"/>
        </w:rPr>
      </w:pPr>
      <w:del w:id="325" w:author="Patrick" w:date="2014-01-30T15:21:00Z">
        <w:r w:rsidRPr="00940907" w:rsidDel="00520F7B">
          <w:rPr>
            <w:color w:val="5B9BD5" w:themeColor="accent1"/>
            <w:lang w:val="nl-NL"/>
          </w:rPr>
          <w:delText xml:space="preserve">Wellicht ben je bekend met de Moscow-methode: must-have, should-have, could-have, would-have. </w:delText>
        </w:r>
        <w:r w:rsidRPr="003F2C8C" w:rsidDel="00520F7B">
          <w:rPr>
            <w:color w:val="5B9BD5" w:themeColor="accent1"/>
            <w:lang w:val="nl-NL"/>
          </w:rPr>
          <w:delText>We zullen deze method</w:delText>
        </w:r>
        <w:r w:rsidR="00F32FA8" w:rsidDel="00520F7B">
          <w:rPr>
            <w:color w:val="5B9BD5" w:themeColor="accent1"/>
            <w:lang w:val="nl-NL"/>
          </w:rPr>
          <w:delText>e</w:delText>
        </w:r>
        <w:r w:rsidRPr="003F2C8C" w:rsidDel="00520F7B">
          <w:rPr>
            <w:color w:val="5B9BD5" w:themeColor="accent1"/>
            <w:lang w:val="nl-NL"/>
          </w:rPr>
          <w:delText xml:space="preserve"> niet gebruiken. In het specificatie-document komen namelijk alleen ‘must-haves’ voor.</w:delText>
        </w:r>
      </w:del>
    </w:p>
    <w:p w14:paraId="35F6DE30" w14:textId="77777777" w:rsidR="00C809DD" w:rsidRPr="003F2C8C" w:rsidDel="00520F7B" w:rsidRDefault="00C809DD" w:rsidP="00C809DD">
      <w:pPr>
        <w:rPr>
          <w:del w:id="326" w:author="Patrick" w:date="2014-01-30T15:21:00Z"/>
          <w:color w:val="5B9BD5" w:themeColor="accent1"/>
          <w:lang w:val="nl-NL"/>
        </w:rPr>
      </w:pPr>
      <w:del w:id="327" w:author="Patrick" w:date="2014-01-30T15:21:00Z">
        <w:r w:rsidRPr="003F2C8C" w:rsidDel="00520F7B">
          <w:rPr>
            <w:color w:val="5B9BD5" w:themeColor="accent1"/>
            <w:lang w:val="nl-NL"/>
          </w:rPr>
          <w:delText xml:space="preserve">Stel dat het product een MP3-speler is. In de functionele specificaties staat dan welke soort bestanden je er mee kunt afspelen, wat de geluidskwaliteit is, hoe lang de batterij meegaat, etc. </w:delText>
        </w:r>
      </w:del>
    </w:p>
    <w:p w14:paraId="5AB6AF8D" w14:textId="77777777" w:rsidR="00C809DD" w:rsidRPr="003F2C8C" w:rsidRDefault="00C809DD" w:rsidP="00C809DD">
      <w:pPr>
        <w:rPr>
          <w:color w:val="5B9BD5" w:themeColor="accent1"/>
          <w:lang w:val="nl-NL"/>
        </w:rPr>
      </w:pPr>
    </w:p>
    <w:p w14:paraId="2D79A571" w14:textId="77777777" w:rsidR="00520F7B" w:rsidRDefault="00520F7B">
      <w:pPr>
        <w:rPr>
          <w:ins w:id="328" w:author="Patrick" w:date="2014-01-30T15:21:00Z"/>
          <w:rStyle w:val="Nadruk"/>
          <w:rFonts w:eastAsiaTheme="majorEastAsia" w:cstheme="majorBidi"/>
          <w:b/>
          <w:i w:val="0"/>
          <w:iCs w:val="0"/>
          <w:color w:val="000000" w:themeColor="text1"/>
          <w:sz w:val="24"/>
          <w:szCs w:val="32"/>
          <w:lang w:val="nl-NL"/>
        </w:rPr>
      </w:pPr>
      <w:ins w:id="329" w:author="Patrick" w:date="2014-01-30T15:21:00Z">
        <w:r>
          <w:rPr>
            <w:rStyle w:val="Nadruk"/>
            <w:i w:val="0"/>
            <w:iCs w:val="0"/>
            <w:lang w:val="nl-NL"/>
          </w:rPr>
          <w:br w:type="page"/>
        </w:r>
      </w:ins>
    </w:p>
    <w:p w14:paraId="2ECCA523" w14:textId="77777777" w:rsidR="008734F9" w:rsidRPr="00672D8F" w:rsidRDefault="008734F9" w:rsidP="00F32FA8">
      <w:pPr>
        <w:pStyle w:val="Kop1"/>
        <w:rPr>
          <w:rStyle w:val="Nadruk"/>
          <w:b w:val="0"/>
          <w:i w:val="0"/>
          <w:iCs w:val="0"/>
          <w:sz w:val="28"/>
          <w:lang w:val="nl-NL"/>
          <w:rPrChange w:id="330" w:author="Patrick" w:date="2014-01-30T15:35:00Z">
            <w:rPr>
              <w:rStyle w:val="Nadruk"/>
              <w:rFonts w:eastAsiaTheme="minorHAnsi" w:cstheme="minorBidi"/>
              <w:b w:val="0"/>
              <w:i w:val="0"/>
              <w:iCs w:val="0"/>
              <w:color w:val="auto"/>
              <w:sz w:val="22"/>
              <w:szCs w:val="22"/>
              <w:lang w:val="nl-NL"/>
            </w:rPr>
          </w:rPrChange>
        </w:rPr>
      </w:pPr>
      <w:bookmarkStart w:id="331" w:name="_Toc379194655"/>
      <w:r w:rsidRPr="00672D8F">
        <w:rPr>
          <w:rStyle w:val="Nadruk"/>
          <w:b w:val="0"/>
          <w:i w:val="0"/>
          <w:iCs w:val="0"/>
          <w:sz w:val="28"/>
          <w:lang w:val="nl-NL"/>
          <w:rPrChange w:id="332" w:author="Patrick" w:date="2014-01-30T15:35:00Z">
            <w:rPr>
              <w:rStyle w:val="Nadruk"/>
              <w:i w:val="0"/>
              <w:iCs w:val="0"/>
              <w:lang w:val="nl-NL"/>
            </w:rPr>
          </w:rPrChange>
        </w:rPr>
        <w:lastRenderedPageBreak/>
        <w:t>Operationele specificaties</w:t>
      </w:r>
      <w:bookmarkEnd w:id="331"/>
      <w:r w:rsidRPr="00672D8F">
        <w:rPr>
          <w:rStyle w:val="Nadruk"/>
          <w:b w:val="0"/>
          <w:i w:val="0"/>
          <w:iCs w:val="0"/>
          <w:sz w:val="28"/>
          <w:rPrChange w:id="333" w:author="Patrick" w:date="2014-01-30T15:35:00Z">
            <w:rPr>
              <w:rStyle w:val="Nadruk"/>
              <w:i w:val="0"/>
              <w:iCs w:val="0"/>
            </w:rPr>
          </w:rPrChange>
        </w:rPr>
        <w:fldChar w:fldCharType="begin"/>
      </w:r>
      <w:r w:rsidRPr="00672D8F">
        <w:rPr>
          <w:rStyle w:val="Nadruk"/>
          <w:b w:val="0"/>
          <w:i w:val="0"/>
          <w:iCs w:val="0"/>
          <w:sz w:val="28"/>
          <w:lang w:val="nl-NL"/>
          <w:rPrChange w:id="334" w:author="Patrick" w:date="2014-01-30T15:35:00Z">
            <w:rPr>
              <w:rStyle w:val="Nadruk"/>
              <w:i w:val="0"/>
              <w:iCs w:val="0"/>
              <w:lang w:val="nl-NL"/>
            </w:rPr>
          </w:rPrChange>
        </w:rPr>
        <w:instrText xml:space="preserve"> TC "Operationele specificaties" \f C \l "1" </w:instrText>
      </w:r>
      <w:r w:rsidRPr="00672D8F">
        <w:rPr>
          <w:rStyle w:val="Nadruk"/>
          <w:b w:val="0"/>
          <w:i w:val="0"/>
          <w:iCs w:val="0"/>
          <w:sz w:val="28"/>
          <w:rPrChange w:id="335" w:author="Patrick" w:date="2014-01-30T15:35:00Z">
            <w:rPr>
              <w:rStyle w:val="Nadruk"/>
              <w:i w:val="0"/>
              <w:iCs w:val="0"/>
            </w:rPr>
          </w:rPrChange>
        </w:rPr>
        <w:fldChar w:fldCharType="end"/>
      </w:r>
    </w:p>
    <w:p w14:paraId="7BE7F552" w14:textId="77777777" w:rsidR="00113329" w:rsidRDefault="00113329" w:rsidP="00113329">
      <w:pPr>
        <w:rPr>
          <w:ins w:id="336" w:author="mika" w:date="2014-01-30T12:23:00Z"/>
          <w:lang w:val="nl-NL"/>
        </w:rPr>
      </w:pPr>
      <w:ins w:id="337" w:author="mika" w:date="2014-01-30T12:23:00Z">
        <w:r>
          <w:rPr>
            <w:lang w:val="nl-NL"/>
          </w:rPr>
          <w:t>Opstarten:</w:t>
        </w:r>
        <w:r>
          <w:rPr>
            <w:lang w:val="nl-NL"/>
          </w:rPr>
          <w:br/>
          <w:t xml:space="preserve">Om 3D-pong op te starten dienen de twee beeldschermen evenals de console aan te staan. De console is aan te zetten door middel van de aan/uit knop. </w:t>
        </w:r>
      </w:ins>
    </w:p>
    <w:p w14:paraId="0CBB412E" w14:textId="77777777" w:rsidR="00113329" w:rsidRDefault="00113329" w:rsidP="00113329">
      <w:pPr>
        <w:rPr>
          <w:ins w:id="338" w:author="mika" w:date="2014-01-30T12:23:00Z"/>
          <w:lang w:val="nl-NL"/>
        </w:rPr>
      </w:pPr>
      <w:ins w:id="339" w:author="mika" w:date="2014-01-30T12:23:00Z">
        <w:r>
          <w:rPr>
            <w:lang w:val="nl-NL"/>
          </w:rPr>
          <w:t>Spel kiezen:</w:t>
        </w:r>
        <w:r>
          <w:rPr>
            <w:lang w:val="nl-NL"/>
          </w:rPr>
          <w:br/>
          <w:t>Als de console aanstaat verschijnt het menu op allebei de beeldschermen. In dit menu kan een keuze gemaakt worden tussen vier spelmogelijkheden. Door middel van de omhoog en omlaag knoppen, te vinden op de control</w:t>
        </w:r>
      </w:ins>
      <w:ins w:id="340" w:author="mika" w:date="2014-01-30T15:17:00Z">
        <w:r w:rsidR="00E81781">
          <w:rPr>
            <w:lang w:val="nl-NL"/>
          </w:rPr>
          <w:t>l</w:t>
        </w:r>
      </w:ins>
      <w:ins w:id="341" w:author="mika" w:date="2014-01-30T12:23:00Z">
        <w:r>
          <w:rPr>
            <w:lang w:val="nl-NL"/>
          </w:rPr>
          <w:t>er, kan het gewenste spel geselecteerd worden. Om dit spel te spelen dient er op de start knop, ook te vinden op de controller, gedrukt te worden.</w:t>
        </w:r>
      </w:ins>
    </w:p>
    <w:p w14:paraId="06C034E4" w14:textId="555ADC1C" w:rsidR="00113329" w:rsidRDefault="00113329" w:rsidP="00113329">
      <w:pPr>
        <w:rPr>
          <w:ins w:id="342" w:author="mika" w:date="2014-01-30T12:23:00Z"/>
          <w:lang w:val="nl-NL"/>
        </w:rPr>
      </w:pPr>
      <w:ins w:id="343" w:author="mika" w:date="2014-01-30T12:23:00Z">
        <w:r>
          <w:rPr>
            <w:lang w:val="nl-NL"/>
          </w:rPr>
          <w:t>Bewegen bat</w:t>
        </w:r>
        <w:del w:id="344" w:author="Patrick" w:date="2014-02-03T13:20:00Z">
          <w:r w:rsidDel="003F528C">
            <w:rPr>
              <w:lang w:val="nl-NL"/>
            </w:rPr>
            <w:delText>je</w:delText>
          </w:r>
        </w:del>
        <w:r>
          <w:rPr>
            <w:lang w:val="nl-NL"/>
          </w:rPr>
          <w:t>:</w:t>
        </w:r>
        <w:r>
          <w:rPr>
            <w:lang w:val="nl-NL"/>
          </w:rPr>
          <w:br/>
          <w:t xml:space="preserve">Om </w:t>
        </w:r>
      </w:ins>
      <w:ins w:id="345" w:author="Patrick" w:date="2014-02-03T13:20:00Z">
        <w:r w:rsidR="003F528C">
          <w:rPr>
            <w:lang w:val="nl-NL"/>
          </w:rPr>
          <w:t>de</w:t>
        </w:r>
      </w:ins>
      <w:ins w:id="346" w:author="mika" w:date="2014-01-30T12:23:00Z">
        <w:del w:id="347" w:author="Patrick" w:date="2014-02-03T13:20:00Z">
          <w:r w:rsidDel="003F528C">
            <w:rPr>
              <w:lang w:val="nl-NL"/>
            </w:rPr>
            <w:delText>het</w:delText>
          </w:r>
        </w:del>
        <w:r>
          <w:rPr>
            <w:lang w:val="nl-NL"/>
          </w:rPr>
          <w:t xml:space="preserve"> virtuele bat</w:t>
        </w:r>
        <w:del w:id="348" w:author="Patrick" w:date="2014-02-03T13:20:00Z">
          <w:r w:rsidDel="003F528C">
            <w:rPr>
              <w:lang w:val="nl-NL"/>
            </w:rPr>
            <w:delText>je</w:delText>
          </w:r>
        </w:del>
        <w:r>
          <w:rPr>
            <w:lang w:val="nl-NL"/>
          </w:rPr>
          <w:t xml:space="preserve">, dat op het beeldscherm te zien is, te bewegen dient de speler </w:t>
        </w:r>
      </w:ins>
      <w:ins w:id="349" w:author="Patrick" w:date="2014-02-03T13:20:00Z">
        <w:r w:rsidR="003F528C">
          <w:rPr>
            <w:lang w:val="nl-NL"/>
          </w:rPr>
          <w:t>de</w:t>
        </w:r>
      </w:ins>
      <w:ins w:id="350" w:author="mika" w:date="2014-01-30T12:23:00Z">
        <w:del w:id="351" w:author="Patrick" w:date="2014-02-03T13:20:00Z">
          <w:r w:rsidDel="003F528C">
            <w:rPr>
              <w:lang w:val="nl-NL"/>
            </w:rPr>
            <w:delText>het</w:delText>
          </w:r>
        </w:del>
        <w:r>
          <w:rPr>
            <w:lang w:val="nl-NL"/>
          </w:rPr>
          <w:t xml:space="preserve"> bat</w:t>
        </w:r>
        <w:del w:id="352" w:author="Patrick" w:date="2014-02-03T13:20:00Z">
          <w:r w:rsidDel="003F528C">
            <w:rPr>
              <w:lang w:val="nl-NL"/>
            </w:rPr>
            <w:delText>je</w:delText>
          </w:r>
        </w:del>
        <w:r>
          <w:rPr>
            <w:lang w:val="nl-NL"/>
          </w:rPr>
          <w:t xml:space="preserve"> dat gelinkt is aan zijn virtuele bat</w:t>
        </w:r>
        <w:del w:id="353" w:author="Patrick" w:date="2014-02-03T13:21:00Z">
          <w:r w:rsidDel="003F528C">
            <w:rPr>
              <w:lang w:val="nl-NL"/>
            </w:rPr>
            <w:delText>je</w:delText>
          </w:r>
        </w:del>
        <w:r>
          <w:rPr>
            <w:lang w:val="nl-NL"/>
          </w:rPr>
          <w:t xml:space="preserve"> te wijzen in de richting waar hij zijn virtuele bat</w:t>
        </w:r>
        <w:del w:id="354" w:author="Patrick" w:date="2014-02-03T13:21:00Z">
          <w:r w:rsidDel="003F528C">
            <w:rPr>
              <w:lang w:val="nl-NL"/>
            </w:rPr>
            <w:delText>je</w:delText>
          </w:r>
        </w:del>
        <w:r>
          <w:rPr>
            <w:lang w:val="nl-NL"/>
          </w:rPr>
          <w:t xml:space="preserve"> heen wenst te sturen.</w:t>
        </w:r>
      </w:ins>
    </w:p>
    <w:p w14:paraId="16B9C4A1" w14:textId="77777777" w:rsidR="00113329" w:rsidRDefault="00113329" w:rsidP="00113329">
      <w:pPr>
        <w:rPr>
          <w:ins w:id="355" w:author="mika" w:date="2014-01-30T12:23:00Z"/>
          <w:lang w:val="nl-NL"/>
        </w:rPr>
      </w:pPr>
      <w:ins w:id="356" w:author="mika" w:date="2014-01-30T12:23:00Z">
        <w:r>
          <w:rPr>
            <w:lang w:val="nl-NL"/>
          </w:rPr>
          <w:t>Spel pauzeren/hervatten:</w:t>
        </w:r>
        <w:r>
          <w:rPr>
            <w:lang w:val="nl-NL"/>
          </w:rPr>
          <w:br/>
          <w:t>Om het spel te pauzeren dient er een pauze knop, te vinden op de controllers, ingedrukt te worden. Het spel blijft dan op pauze tot de knop opnieuw word ingedrukt, waardoor het spel zichzelf hervat.</w:t>
        </w:r>
      </w:ins>
    </w:p>
    <w:p w14:paraId="6FB917FF" w14:textId="77777777" w:rsidR="00113329" w:rsidRDefault="00113329" w:rsidP="00113329">
      <w:pPr>
        <w:rPr>
          <w:ins w:id="357" w:author="mika" w:date="2014-01-30T12:23:00Z"/>
          <w:lang w:val="nl-NL"/>
        </w:rPr>
      </w:pPr>
      <w:ins w:id="358" w:author="mika" w:date="2014-01-30T12:23:00Z">
        <w:r>
          <w:rPr>
            <w:lang w:val="nl-NL"/>
          </w:rPr>
          <w:t>Retourneren menu:</w:t>
        </w:r>
        <w:r>
          <w:rPr>
            <w:lang w:val="nl-NL"/>
          </w:rPr>
          <w:br/>
          <w:t>Om tijdens het spel of tijdens de pauze modus terug te gaan naar het menu dient er op een van de startknoppen gedrukt te worden.</w:t>
        </w:r>
      </w:ins>
    </w:p>
    <w:p w14:paraId="2ADA84BA" w14:textId="77777777" w:rsidR="00113329" w:rsidRPr="001271DA" w:rsidRDefault="00113329" w:rsidP="00113329">
      <w:pPr>
        <w:rPr>
          <w:ins w:id="359" w:author="mika" w:date="2014-01-30T12:23:00Z"/>
          <w:color w:val="FF0000"/>
          <w:lang w:val="nl-NL"/>
          <w:rPrChange w:id="360" w:author="Koen van Beek" w:date="2014-02-03T12:42:00Z">
            <w:rPr>
              <w:ins w:id="361" w:author="mika" w:date="2014-01-30T12:23:00Z"/>
              <w:lang w:val="nl-NL"/>
            </w:rPr>
          </w:rPrChange>
        </w:rPr>
      </w:pPr>
      <w:ins w:id="362" w:author="mika" w:date="2014-01-30T12:23:00Z">
        <w:r>
          <w:rPr>
            <w:lang w:val="nl-NL"/>
          </w:rPr>
          <w:t>Opladen batjes:</w:t>
        </w:r>
        <w:r>
          <w:rPr>
            <w:lang w:val="nl-NL"/>
          </w:rPr>
          <w:br/>
        </w:r>
        <w:r w:rsidRPr="001271DA">
          <w:rPr>
            <w:color w:val="FF0000"/>
            <w:lang w:val="nl-NL"/>
            <w:rPrChange w:id="363" w:author="Koen van Beek" w:date="2014-02-03T12:42:00Z">
              <w:rPr>
                <w:lang w:val="nl-NL"/>
              </w:rPr>
            </w:rPrChange>
          </w:rPr>
          <w:t>*Nog onbeslist*</w:t>
        </w:r>
      </w:ins>
    </w:p>
    <w:p w14:paraId="1C22AD69" w14:textId="77777777" w:rsidR="008734F9" w:rsidRPr="003F2C8C" w:rsidDel="00113329" w:rsidRDefault="008734F9" w:rsidP="00AA310E">
      <w:pPr>
        <w:rPr>
          <w:del w:id="364" w:author="mika" w:date="2014-01-30T12:23:00Z"/>
          <w:color w:val="5B9BD5" w:themeColor="accent1"/>
          <w:lang w:val="nl-NL"/>
        </w:rPr>
      </w:pPr>
      <w:del w:id="365" w:author="mika" w:date="2014-01-30T12:23:00Z">
        <w:r w:rsidRPr="003F2C8C" w:rsidDel="00113329">
          <w:rPr>
            <w:color w:val="5B9BD5" w:themeColor="accent1"/>
            <w:lang w:val="nl-NL"/>
          </w:rPr>
          <w:delText xml:space="preserve">Met de operationele specificaties wordt alles vastgelegd dat te maken heeft met het gebruik van het product. </w:delText>
        </w:r>
        <w:r w:rsidR="00C809DD" w:rsidRPr="003F2C8C" w:rsidDel="00113329">
          <w:rPr>
            <w:color w:val="5B9BD5" w:themeColor="accent1"/>
            <w:lang w:val="nl-NL"/>
          </w:rPr>
          <w:delText>Je kunt hier bijvoorbeeld</w:delText>
        </w:r>
        <w:r w:rsidR="000B0F52" w:rsidRPr="003F2C8C" w:rsidDel="00113329">
          <w:rPr>
            <w:color w:val="5B9BD5" w:themeColor="accent1"/>
            <w:lang w:val="nl-NL"/>
          </w:rPr>
          <w:delText xml:space="preserve"> vastleggen hoe de gebruiker het product moet bedienen. </w:delText>
        </w:r>
        <w:r w:rsidR="00C809DD" w:rsidRPr="003F2C8C" w:rsidDel="00113329">
          <w:rPr>
            <w:color w:val="5B9BD5" w:themeColor="accent1"/>
            <w:lang w:val="nl-NL"/>
          </w:rPr>
          <w:delText>Je zou hier een beschrijving kunnen geven van het gebruik van het product, o</w:delText>
        </w:r>
        <w:r w:rsidR="00F32FA8" w:rsidDel="00113329">
          <w:rPr>
            <w:color w:val="5B9BD5" w:themeColor="accent1"/>
            <w:lang w:val="nl-NL"/>
          </w:rPr>
          <w:delText>f van de hele life</w:delText>
        </w:r>
        <w:r w:rsidR="00C809DD" w:rsidRPr="003F2C8C" w:rsidDel="00113329">
          <w:rPr>
            <w:color w:val="5B9BD5" w:themeColor="accent1"/>
            <w:lang w:val="nl-NL"/>
          </w:rPr>
          <w:delText xml:space="preserve">cycle van het product. </w:delText>
        </w:r>
      </w:del>
    </w:p>
    <w:p w14:paraId="796366D0" w14:textId="77777777" w:rsidR="00C809DD" w:rsidRPr="003F2C8C" w:rsidDel="00113329" w:rsidRDefault="00C809DD" w:rsidP="00AA310E">
      <w:pPr>
        <w:rPr>
          <w:del w:id="366" w:author="mika" w:date="2014-01-30T12:23:00Z"/>
          <w:color w:val="5B9BD5" w:themeColor="accent1"/>
          <w:lang w:val="nl-NL"/>
        </w:rPr>
      </w:pPr>
      <w:del w:id="367" w:author="mika" w:date="2014-01-30T12:23:00Z">
        <w:r w:rsidRPr="003F2C8C" w:rsidDel="00113329">
          <w:rPr>
            <w:color w:val="5B9BD5" w:themeColor="accent1"/>
            <w:lang w:val="nl-NL"/>
          </w:rPr>
          <w:delText>Stel dat het product een MP-speler is. In de operationele specificaties staat dan hoe je de geluids</w:delText>
        </w:r>
        <w:r w:rsidR="00F32FA8" w:rsidDel="00113329">
          <w:rPr>
            <w:color w:val="5B9BD5" w:themeColor="accent1"/>
            <w:lang w:val="nl-NL"/>
          </w:rPr>
          <w:softHyphen/>
        </w:r>
        <w:r w:rsidRPr="003F2C8C" w:rsidDel="00113329">
          <w:rPr>
            <w:color w:val="5B9BD5" w:themeColor="accent1"/>
            <w:lang w:val="nl-NL"/>
          </w:rPr>
          <w:delText xml:space="preserve">bestanden op de </w:delText>
        </w:r>
        <w:r w:rsidR="009923D1" w:rsidRPr="003F2C8C" w:rsidDel="00113329">
          <w:rPr>
            <w:color w:val="5B9BD5" w:themeColor="accent1"/>
            <w:lang w:val="nl-NL"/>
          </w:rPr>
          <w:delText>apparaat kunt krijgen, hoe je een bestand selecteert, hoe je het volume wijzigt, en hoe het apparaat opgeladen kan worden</w:delText>
        </w:r>
        <w:r w:rsidR="003F2C8C" w:rsidRPr="003F2C8C" w:rsidDel="00113329">
          <w:rPr>
            <w:color w:val="5B9BD5" w:themeColor="accent1"/>
            <w:lang w:val="nl-NL"/>
          </w:rPr>
          <w:delText>, etc.</w:delText>
        </w:r>
      </w:del>
    </w:p>
    <w:p w14:paraId="756C3950" w14:textId="77777777" w:rsidR="009923D1" w:rsidRPr="003F2C8C" w:rsidRDefault="009923D1" w:rsidP="009923D1">
      <w:pPr>
        <w:pStyle w:val="Kop1"/>
        <w:rPr>
          <w:color w:val="5B9BD5" w:themeColor="accent1"/>
          <w:lang w:val="nl-NL"/>
        </w:rPr>
      </w:pPr>
    </w:p>
    <w:p w14:paraId="53DFA6BA" w14:textId="77777777" w:rsidR="009923D1" w:rsidRPr="00672D8F" w:rsidRDefault="009923D1">
      <w:pPr>
        <w:pStyle w:val="Geenafstand"/>
        <w:rPr>
          <w:sz w:val="28"/>
          <w:rPrChange w:id="368" w:author="Patrick" w:date="2014-01-30T15:35:00Z">
            <w:rPr/>
          </w:rPrChange>
        </w:rPr>
        <w:pPrChange w:id="369" w:author="Patrick" w:date="2014-01-30T15:35:00Z">
          <w:pPr>
            <w:pStyle w:val="Kop1"/>
          </w:pPr>
        </w:pPrChange>
      </w:pPr>
      <w:r w:rsidRPr="00672D8F">
        <w:rPr>
          <w:sz w:val="28"/>
          <w:rPrChange w:id="370" w:author="Patrick" w:date="2014-01-30T15:35:00Z">
            <w:rPr>
              <w:b w:val="0"/>
            </w:rPr>
          </w:rPrChange>
        </w:rPr>
        <w:t>Randvoorwaarden</w:t>
      </w:r>
    </w:p>
    <w:p w14:paraId="460C005E" w14:textId="77777777" w:rsidR="009923D1" w:rsidRPr="003F2C8C" w:rsidRDefault="009923D1" w:rsidP="00AA310E">
      <w:pPr>
        <w:rPr>
          <w:color w:val="5B9BD5" w:themeColor="accent1"/>
          <w:lang w:val="nl-NL"/>
        </w:rPr>
      </w:pPr>
      <w:r w:rsidRPr="003F2C8C">
        <w:rPr>
          <w:color w:val="5B9BD5" w:themeColor="accent1"/>
          <w:lang w:val="nl-NL"/>
        </w:rPr>
        <w:t>Bij de randvoorwaarden wordt alles beschreven dat niet direct betrekking heeft op de functie of op het gebruik van het apparaat. Hier kan bijvoorbeeld beschreven worden aan welke normen en richtlijnen het product voldoet. Het gaat om eisen die niet beïnvloed kunnen worden vanuit het project. Randvoor</w:t>
      </w:r>
      <w:r w:rsidR="00F32FA8">
        <w:rPr>
          <w:color w:val="5B9BD5" w:themeColor="accent1"/>
          <w:lang w:val="nl-NL"/>
        </w:rPr>
        <w:softHyphen/>
      </w:r>
      <w:r w:rsidRPr="003F2C8C">
        <w:rPr>
          <w:color w:val="5B9BD5" w:themeColor="accent1"/>
          <w:lang w:val="nl-NL"/>
        </w:rPr>
        <w:t>waarden hebben betrekking op het product.</w:t>
      </w:r>
    </w:p>
    <w:p w14:paraId="5576E4F9" w14:textId="77777777" w:rsidR="009923D1" w:rsidRDefault="009923D1" w:rsidP="009923D1">
      <w:pPr>
        <w:pStyle w:val="Kop1"/>
        <w:rPr>
          <w:lang w:val="nl-NL"/>
        </w:rPr>
      </w:pPr>
    </w:p>
    <w:p w14:paraId="4D3B0198" w14:textId="77777777" w:rsidR="00672D8F" w:rsidRDefault="00672D8F">
      <w:pPr>
        <w:rPr>
          <w:ins w:id="371" w:author="Patrick" w:date="2014-01-30T15:32:00Z"/>
          <w:rFonts w:eastAsiaTheme="majorEastAsia" w:cstheme="majorBidi"/>
          <w:b/>
          <w:color w:val="000000" w:themeColor="text1"/>
          <w:sz w:val="24"/>
          <w:szCs w:val="32"/>
          <w:lang w:val="nl-NL"/>
        </w:rPr>
      </w:pPr>
      <w:ins w:id="372" w:author="Patrick" w:date="2014-01-30T15:32:00Z">
        <w:r>
          <w:rPr>
            <w:lang w:val="nl-NL"/>
          </w:rPr>
          <w:br w:type="page"/>
        </w:r>
      </w:ins>
    </w:p>
    <w:p w14:paraId="6BB8F597" w14:textId="77777777" w:rsidR="009923D1" w:rsidRPr="00672D8F" w:rsidRDefault="009923D1" w:rsidP="009923D1">
      <w:pPr>
        <w:pStyle w:val="Kop1"/>
        <w:rPr>
          <w:b w:val="0"/>
          <w:sz w:val="28"/>
          <w:lang w:val="nl-NL"/>
          <w:rPrChange w:id="373" w:author="Patrick" w:date="2014-01-30T15:35:00Z">
            <w:rPr>
              <w:lang w:val="nl-NL"/>
            </w:rPr>
          </w:rPrChange>
        </w:rPr>
      </w:pPr>
      <w:bookmarkStart w:id="374" w:name="_Toc379194656"/>
      <w:r w:rsidRPr="00672D8F">
        <w:rPr>
          <w:b w:val="0"/>
          <w:sz w:val="28"/>
          <w:lang w:val="nl-NL"/>
          <w:rPrChange w:id="375" w:author="Patrick" w:date="2014-01-30T15:35:00Z">
            <w:rPr>
              <w:lang w:val="nl-NL"/>
            </w:rPr>
          </w:rPrChange>
        </w:rPr>
        <w:lastRenderedPageBreak/>
        <w:t>Ontwerpbeperkingen</w:t>
      </w:r>
      <w:bookmarkEnd w:id="374"/>
    </w:p>
    <w:p w14:paraId="31B285BC" w14:textId="77777777" w:rsidR="00672D8F" w:rsidRDefault="00672D8F" w:rsidP="006931C7">
      <w:pPr>
        <w:pStyle w:val="Geenafstand"/>
        <w:rPr>
          <w:ins w:id="376" w:author="Patrick" w:date="2014-01-30T15:32:00Z"/>
          <w:color w:val="5B9BD5" w:themeColor="accent1"/>
        </w:rPr>
      </w:pPr>
    </w:p>
    <w:p w14:paraId="28C15C15" w14:textId="77777777" w:rsidR="009923D1" w:rsidRPr="003F2C8C" w:rsidDel="00672D8F" w:rsidRDefault="009923D1" w:rsidP="00AA310E">
      <w:pPr>
        <w:rPr>
          <w:del w:id="377" w:author="Patrick" w:date="2014-01-30T15:32:00Z"/>
          <w:color w:val="5B9BD5" w:themeColor="accent1"/>
          <w:lang w:val="nl-NL"/>
        </w:rPr>
      </w:pPr>
      <w:del w:id="378" w:author="Patrick" w:date="2014-01-30T15:32:00Z">
        <w:r w:rsidRPr="003F2C8C" w:rsidDel="00672D8F">
          <w:rPr>
            <w:color w:val="5B9BD5" w:themeColor="accent1"/>
            <w:lang w:val="nl-NL"/>
          </w:rPr>
          <w:delText>Het kan zijn dat de opdrachtgever beperkingen oplegt. Zo kan een opdrachtgever eisen dat er bepaalde softwarepakketten of bepaalde ontwerpmethodieken gebruikt moeten worden (of juist niet gebruikt mogen worden). Ontwerpbeperkingen hebben betrekking op de realisatie van het product.</w:delText>
        </w:r>
      </w:del>
    </w:p>
    <w:p w14:paraId="1CF662DB" w14:textId="5C24EDCE" w:rsidR="006931C7" w:rsidRDefault="006931C7" w:rsidP="006931C7">
      <w:pPr>
        <w:pStyle w:val="Geenafstand"/>
        <w:rPr>
          <w:ins w:id="379" w:author="Koen van Beek" w:date="2014-01-30T11:52:00Z"/>
        </w:rPr>
      </w:pPr>
      <w:ins w:id="380" w:author="Koen van Beek" w:date="2014-01-30T11:52:00Z">
        <w:r>
          <w:t>Bat</w:t>
        </w:r>
      </w:ins>
      <w:ins w:id="381" w:author="Patrick" w:date="2014-02-03T13:22:00Z">
        <w:r w:rsidR="00AD7ACA">
          <w:t>s</w:t>
        </w:r>
      </w:ins>
      <w:bookmarkStart w:id="382" w:name="_GoBack"/>
      <w:bookmarkEnd w:id="382"/>
      <w:ins w:id="383" w:author="Koen van Beek" w:date="2014-01-30T11:52:00Z">
        <w:del w:id="384" w:author="Patrick" w:date="2014-02-03T13:22:00Z">
          <w:r w:rsidDel="00AD7ACA">
            <w:delText>jes</w:delText>
          </w:r>
        </w:del>
        <w:r>
          <w:t>:</w:t>
        </w:r>
      </w:ins>
    </w:p>
    <w:p w14:paraId="333B1B24" w14:textId="77777777" w:rsidR="006931C7" w:rsidRDefault="006931C7" w:rsidP="006931C7">
      <w:pPr>
        <w:pStyle w:val="Geenafstand"/>
        <w:numPr>
          <w:ilvl w:val="0"/>
          <w:numId w:val="1"/>
        </w:numPr>
        <w:rPr>
          <w:ins w:id="385" w:author="Koen van Beek" w:date="2014-01-30T11:52:00Z"/>
        </w:rPr>
      </w:pPr>
      <w:ins w:id="386" w:author="Koen van Beek" w:date="2014-01-30T11:52:00Z">
        <w:r>
          <w:t xml:space="preserve">Bereik: minimaal 2 meter van het scherm moet de besturing nog werken. </w:t>
        </w:r>
      </w:ins>
    </w:p>
    <w:p w14:paraId="7D8CF4AA" w14:textId="77777777" w:rsidR="006931C7" w:rsidRDefault="006931C7" w:rsidP="006931C7">
      <w:pPr>
        <w:pStyle w:val="Geenafstand"/>
        <w:numPr>
          <w:ilvl w:val="0"/>
          <w:numId w:val="1"/>
        </w:numPr>
        <w:rPr>
          <w:ins w:id="387" w:author="Koen van Beek" w:date="2014-01-30T11:52:00Z"/>
        </w:rPr>
      </w:pPr>
      <w:ins w:id="388" w:author="Koen van Beek" w:date="2014-01-30T11:52:00Z">
        <w:r>
          <w:t xml:space="preserve">Knoppen: startknop, pauzeknop, knoppen voor menubesturing. </w:t>
        </w:r>
      </w:ins>
    </w:p>
    <w:p w14:paraId="23930DA1" w14:textId="77777777" w:rsidR="006931C7" w:rsidRDefault="006931C7" w:rsidP="006931C7">
      <w:pPr>
        <w:pStyle w:val="Geenafstand"/>
        <w:numPr>
          <w:ilvl w:val="0"/>
          <w:numId w:val="1"/>
        </w:numPr>
        <w:rPr>
          <w:ins w:id="389" w:author="Koen van Beek" w:date="2014-01-30T11:52:00Z"/>
        </w:rPr>
      </w:pPr>
      <w:ins w:id="390" w:author="Koen van Beek" w:date="2014-01-30T11:52:00Z">
        <w:r>
          <w:t>Werkt op batterijen.</w:t>
        </w:r>
      </w:ins>
    </w:p>
    <w:p w14:paraId="5B7E944E" w14:textId="77777777" w:rsidR="006931C7" w:rsidRDefault="006931C7" w:rsidP="006931C7">
      <w:pPr>
        <w:pStyle w:val="Geenafstand"/>
        <w:numPr>
          <w:ilvl w:val="0"/>
          <w:numId w:val="1"/>
        </w:numPr>
        <w:rPr>
          <w:ins w:id="391" w:author="Koen van Beek" w:date="2014-01-30T11:52:00Z"/>
        </w:rPr>
      </w:pPr>
      <w:ins w:id="392" w:author="Koen van Beek" w:date="2014-01-30T11:52:00Z">
        <w:r>
          <w:t xml:space="preserve">RF heeft de voorkeur, </w:t>
        </w:r>
        <w:proofErr w:type="spellStart"/>
        <w:r>
          <w:t>Xbee</w:t>
        </w:r>
        <w:proofErr w:type="spellEnd"/>
        <w:r>
          <w:t xml:space="preserve"> is niet toegestaan. </w:t>
        </w:r>
      </w:ins>
    </w:p>
    <w:p w14:paraId="220C64BB" w14:textId="77777777" w:rsidR="006931C7" w:rsidRDefault="006931C7" w:rsidP="006931C7">
      <w:pPr>
        <w:pStyle w:val="Geenafstand"/>
        <w:numPr>
          <w:ilvl w:val="0"/>
          <w:numId w:val="1"/>
        </w:numPr>
        <w:rPr>
          <w:ins w:id="393" w:author="Koen van Beek" w:date="2014-01-30T11:52:00Z"/>
        </w:rPr>
      </w:pPr>
      <w:ins w:id="394" w:author="Koen van Beek" w:date="2014-01-30T11:52:00Z">
        <w:r>
          <w:t xml:space="preserve">Bediening door wijzen naar het batje op het scherm heeft de voorkeur. </w:t>
        </w:r>
      </w:ins>
    </w:p>
    <w:p w14:paraId="50811F17" w14:textId="77777777" w:rsidR="006931C7" w:rsidRDefault="006931C7" w:rsidP="006931C7">
      <w:pPr>
        <w:pStyle w:val="Geenafstand"/>
        <w:rPr>
          <w:ins w:id="395" w:author="Koen van Beek" w:date="2014-01-30T11:52:00Z"/>
        </w:rPr>
      </w:pPr>
      <w:ins w:id="396" w:author="Koen van Beek" w:date="2014-01-30T11:52:00Z">
        <w:r>
          <w:t>Systeem hardware:</w:t>
        </w:r>
      </w:ins>
    </w:p>
    <w:p w14:paraId="0492A84D" w14:textId="77777777" w:rsidR="006931C7" w:rsidRDefault="006931C7" w:rsidP="006931C7">
      <w:pPr>
        <w:pStyle w:val="Geenafstand"/>
        <w:numPr>
          <w:ilvl w:val="0"/>
          <w:numId w:val="1"/>
        </w:numPr>
        <w:rPr>
          <w:ins w:id="397" w:author="Koen van Beek" w:date="2014-01-30T11:52:00Z"/>
        </w:rPr>
      </w:pPr>
      <w:ins w:id="398" w:author="Koen van Beek" w:date="2014-01-30T11:52:00Z">
        <w:r>
          <w:t xml:space="preserve">Alles moet in 1 behuizing komen. De afmetingen van de behuizing wordt in dit document vastgelegd. </w:t>
        </w:r>
      </w:ins>
    </w:p>
    <w:p w14:paraId="094F3784" w14:textId="77777777" w:rsidR="006931C7" w:rsidRDefault="006931C7" w:rsidP="006931C7">
      <w:pPr>
        <w:pStyle w:val="Geenafstand"/>
        <w:numPr>
          <w:ilvl w:val="0"/>
          <w:numId w:val="1"/>
        </w:numPr>
        <w:rPr>
          <w:ins w:id="399" w:author="Koen van Beek" w:date="2014-01-30T11:52:00Z"/>
        </w:rPr>
      </w:pPr>
      <w:ins w:id="400" w:author="Koen van Beek" w:date="2014-01-30T11:52:00Z">
        <w:r>
          <w:t xml:space="preserve">In de behuizing komt een voeding, er mogen meerdere printplaten in zitten. Er mogen ook ontwikkelbordjes gebruikt worden, zoals een LPC of </w:t>
        </w:r>
        <w:proofErr w:type="spellStart"/>
        <w:r>
          <w:t>Basys</w:t>
        </w:r>
        <w:proofErr w:type="spellEnd"/>
        <w:r>
          <w:t>/</w:t>
        </w:r>
        <w:proofErr w:type="spellStart"/>
        <w:r>
          <w:t>Nexys</w:t>
        </w:r>
        <w:proofErr w:type="spellEnd"/>
        <w:r>
          <w:t xml:space="preserve">. </w:t>
        </w:r>
      </w:ins>
    </w:p>
    <w:p w14:paraId="3F117681" w14:textId="77777777" w:rsidR="006931C7" w:rsidRDefault="006931C7" w:rsidP="006931C7">
      <w:pPr>
        <w:pStyle w:val="Geenafstand"/>
        <w:numPr>
          <w:ilvl w:val="0"/>
          <w:numId w:val="1"/>
        </w:numPr>
        <w:rPr>
          <w:ins w:id="401" w:author="Koen van Beek" w:date="2014-01-30T11:52:00Z"/>
        </w:rPr>
      </w:pPr>
      <w:ins w:id="402" w:author="Koen van Beek" w:date="2014-01-30T11:52:00Z">
        <w:r>
          <w:t>Knoppen: aan/uit</w:t>
        </w:r>
      </w:ins>
    </w:p>
    <w:p w14:paraId="1BFC0B82" w14:textId="77777777" w:rsidR="006931C7" w:rsidRDefault="006931C7" w:rsidP="006931C7">
      <w:pPr>
        <w:pStyle w:val="Geenafstand"/>
        <w:numPr>
          <w:ilvl w:val="0"/>
          <w:numId w:val="1"/>
        </w:numPr>
        <w:rPr>
          <w:ins w:id="403" w:author="Koen van Beek" w:date="2014-01-30T11:52:00Z"/>
        </w:rPr>
      </w:pPr>
      <w:ins w:id="404" w:author="Koen van Beek" w:date="2014-01-30T11:52:00Z">
        <w:r>
          <w:t xml:space="preserve">Geluidjes bij verschillende acties in het spel. Minimaal 3 verschillende geluidjes. </w:t>
        </w:r>
      </w:ins>
    </w:p>
    <w:p w14:paraId="2F522922" w14:textId="77777777" w:rsidR="006931C7" w:rsidRDefault="006931C7" w:rsidP="006931C7">
      <w:pPr>
        <w:pStyle w:val="Geenafstand"/>
        <w:rPr>
          <w:ins w:id="405" w:author="Koen van Beek" w:date="2014-01-30T11:52:00Z"/>
        </w:rPr>
      </w:pPr>
      <w:ins w:id="406" w:author="Koen van Beek" w:date="2014-01-30T11:52:00Z">
        <w:r>
          <w:t>Spel:</w:t>
        </w:r>
      </w:ins>
    </w:p>
    <w:p w14:paraId="7E00CBF3" w14:textId="77777777" w:rsidR="006931C7" w:rsidRDefault="006931C7" w:rsidP="006931C7">
      <w:pPr>
        <w:pStyle w:val="Geenafstand"/>
        <w:numPr>
          <w:ilvl w:val="0"/>
          <w:numId w:val="1"/>
        </w:numPr>
        <w:rPr>
          <w:ins w:id="407" w:author="Koen van Beek" w:date="2014-01-30T11:52:00Z"/>
        </w:rPr>
      </w:pPr>
      <w:ins w:id="408" w:author="Koen van Beek" w:date="2014-01-30T11:52:00Z">
        <w:r>
          <w:t xml:space="preserve">Bij het inschakelen moet er een menu komen waar je kan kiezen uit Tennis, Handbal, Hockey, Demo. </w:t>
        </w:r>
      </w:ins>
    </w:p>
    <w:p w14:paraId="7F9D17DE" w14:textId="77777777" w:rsidR="006931C7" w:rsidRDefault="006931C7" w:rsidP="006931C7">
      <w:pPr>
        <w:pStyle w:val="Geenafstand"/>
        <w:numPr>
          <w:ilvl w:val="0"/>
          <w:numId w:val="1"/>
        </w:numPr>
        <w:rPr>
          <w:ins w:id="409" w:author="Koen van Beek" w:date="2014-01-30T11:52:00Z"/>
        </w:rPr>
      </w:pPr>
      <w:ins w:id="410" w:author="Koen van Beek" w:date="2014-01-30T11:52:00Z">
        <w:r>
          <w:t xml:space="preserve">Het menu wordt geprojecteerd op de demomodus. Bij het kiezen van Demo verdwijnt het menu terwijl de demo doorgaat. </w:t>
        </w:r>
      </w:ins>
    </w:p>
    <w:p w14:paraId="48A9A3BF" w14:textId="77777777" w:rsidR="006931C7" w:rsidRDefault="006931C7" w:rsidP="006931C7">
      <w:pPr>
        <w:pStyle w:val="Geenafstand"/>
        <w:numPr>
          <w:ilvl w:val="0"/>
          <w:numId w:val="1"/>
        </w:numPr>
        <w:rPr>
          <w:ins w:id="411" w:author="Koen van Beek" w:date="2014-01-30T11:52:00Z"/>
        </w:rPr>
      </w:pPr>
      <w:ins w:id="412" w:author="Koen van Beek" w:date="2014-01-30T11:52:00Z">
        <w:r>
          <w:t>Bij het spelen kan de speler ‘effect’ meegeven aan de bal door deze aan de rand van de bat te spelen. Hoe meer aan de rand wordt gespeeld, hoe groter het effect.</w:t>
        </w:r>
      </w:ins>
    </w:p>
    <w:p w14:paraId="2EFBB938" w14:textId="77777777" w:rsidR="006931C7" w:rsidRDefault="006931C7" w:rsidP="006931C7">
      <w:pPr>
        <w:pStyle w:val="Geenafstand"/>
        <w:numPr>
          <w:ilvl w:val="0"/>
          <w:numId w:val="1"/>
        </w:numPr>
        <w:rPr>
          <w:ins w:id="413" w:author="Koen van Beek" w:date="2014-01-30T11:52:00Z"/>
        </w:rPr>
      </w:pPr>
      <w:ins w:id="414" w:author="Koen van Beek" w:date="2014-01-30T11:52:00Z">
        <w:r>
          <w:t xml:space="preserve">De score van beide spelers wordt op het scherm weergegeven. </w:t>
        </w:r>
      </w:ins>
    </w:p>
    <w:p w14:paraId="09FD633A" w14:textId="77777777" w:rsidR="006931C7" w:rsidRDefault="006931C7" w:rsidP="006931C7">
      <w:pPr>
        <w:pStyle w:val="Geenafstand"/>
        <w:numPr>
          <w:ilvl w:val="0"/>
          <w:numId w:val="1"/>
        </w:numPr>
        <w:rPr>
          <w:ins w:id="415" w:author="Koen van Beek" w:date="2014-01-30T11:52:00Z"/>
        </w:rPr>
      </w:pPr>
      <w:ins w:id="416" w:author="Koen van Beek" w:date="2014-01-30T11:52:00Z">
        <w:r>
          <w:t xml:space="preserve">Er moet een gekleurde rand rond de bal in de 3D-omgeving getekend worden, zodat beter zichtbaar is wat de diepte van de bal is. De bal wordt ook kleiner als die verder weg is. </w:t>
        </w:r>
      </w:ins>
    </w:p>
    <w:p w14:paraId="58D45F4B" w14:textId="77777777" w:rsidR="006931C7" w:rsidRDefault="006931C7" w:rsidP="006931C7">
      <w:pPr>
        <w:pStyle w:val="Geenafstand"/>
        <w:rPr>
          <w:ins w:id="417" w:author="Koen van Beek" w:date="2014-01-30T11:52:00Z"/>
        </w:rPr>
      </w:pPr>
      <w:ins w:id="418" w:author="Koen van Beek" w:date="2014-01-30T11:52:00Z">
        <w:r>
          <w:t>Spelbeschrijvingen:</w:t>
        </w:r>
      </w:ins>
    </w:p>
    <w:p w14:paraId="66589510" w14:textId="77777777" w:rsidR="006931C7" w:rsidRDefault="006931C7" w:rsidP="006931C7">
      <w:pPr>
        <w:pStyle w:val="Geenafstand"/>
        <w:numPr>
          <w:ilvl w:val="0"/>
          <w:numId w:val="1"/>
        </w:numPr>
        <w:rPr>
          <w:ins w:id="419" w:author="Koen van Beek" w:date="2014-01-30T11:52:00Z"/>
        </w:rPr>
      </w:pPr>
      <w:ins w:id="420" w:author="Koen van Beek" w:date="2014-01-30T11:52:00Z">
        <w:r>
          <w:t xml:space="preserve">Tennis: Twee spelers tegen elkaar overspelen. Een speler wint als hij als eerste 5x gescoord heeft. Zijn naam komt dan groot in beeld. </w:t>
        </w:r>
      </w:ins>
    </w:p>
    <w:p w14:paraId="6F5B7854" w14:textId="77777777" w:rsidR="006931C7" w:rsidRDefault="006931C7" w:rsidP="006931C7">
      <w:pPr>
        <w:pStyle w:val="Geenafstand"/>
        <w:numPr>
          <w:ilvl w:val="0"/>
          <w:numId w:val="1"/>
        </w:numPr>
        <w:rPr>
          <w:ins w:id="421" w:author="Koen van Beek" w:date="2014-01-30T11:52:00Z"/>
        </w:rPr>
      </w:pPr>
      <w:ins w:id="422" w:author="Koen van Beek" w:date="2014-01-30T11:52:00Z">
        <w:r>
          <w:t>Handbal: 1 speler tegen een muur. Je kan dus niet winnen, maar wel af. Na 5 punten wordt het level verhoogd. Hoe hoger het level, hoe hoger de snelheid van de bal. Bovendien komt er vanaf level 6 ook een tweede bal in het spel.</w:t>
        </w:r>
      </w:ins>
    </w:p>
    <w:p w14:paraId="23240F7A" w14:textId="77777777" w:rsidR="006931C7" w:rsidRDefault="006931C7" w:rsidP="006931C7">
      <w:pPr>
        <w:pStyle w:val="Geenafstand"/>
        <w:numPr>
          <w:ilvl w:val="0"/>
          <w:numId w:val="1"/>
        </w:numPr>
        <w:rPr>
          <w:ins w:id="423" w:author="Koen van Beek" w:date="2014-01-30T11:52:00Z"/>
        </w:rPr>
      </w:pPr>
      <w:ins w:id="424" w:author="Koen van Beek" w:date="2014-01-30T11:52:00Z">
        <w:r>
          <w:t xml:space="preserve">Hockey: Twee spelers tegen elkaar overspelen zoals bij Tennis, alleen bestuurt elk batje 2 virtuele batjes synchroon op het scherm, zoals bij tafelvoetbal. </w:t>
        </w:r>
      </w:ins>
    </w:p>
    <w:p w14:paraId="39727098" w14:textId="77777777" w:rsidR="003F2C8C" w:rsidRPr="00D02457" w:rsidDel="00672D8F" w:rsidRDefault="006931C7">
      <w:pPr>
        <w:pStyle w:val="Lijstalinea"/>
        <w:numPr>
          <w:ilvl w:val="0"/>
          <w:numId w:val="1"/>
        </w:numPr>
        <w:rPr>
          <w:del w:id="425" w:author="Patrick" w:date="2014-01-30T15:32:00Z"/>
          <w:color w:val="FF0000"/>
          <w:lang w:val="nl-NL"/>
        </w:rPr>
        <w:pPrChange w:id="426" w:author="Koen van Beek" w:date="2014-01-30T12:27:00Z">
          <w:pPr/>
        </w:pPrChange>
      </w:pPr>
      <w:ins w:id="427" w:author="Koen van Beek" w:date="2014-01-30T11:52:00Z">
        <w:r w:rsidRPr="00D02457">
          <w:rPr>
            <w:lang w:val="nl-NL"/>
            <w:rPrChange w:id="428" w:author="Koen van Beek" w:date="2014-01-30T12:27:00Z">
              <w:rPr/>
            </w:rPrChange>
          </w:rPr>
          <w:t>Demomodus</w:t>
        </w:r>
      </w:ins>
      <w:ins w:id="429" w:author="Koen van Beek" w:date="2014-01-30T12:28:00Z">
        <w:r w:rsidR="00D02457">
          <w:rPr>
            <w:lang w:val="nl-NL"/>
          </w:rPr>
          <w:t xml:space="preserve">: Tennis spel waarbij beide batjes door de computer bestuurd worden. </w:t>
        </w:r>
      </w:ins>
    </w:p>
    <w:p w14:paraId="765656AD" w14:textId="77777777" w:rsidR="003F2C8C" w:rsidRPr="002E63E6" w:rsidDel="00672D8F" w:rsidRDefault="003F2C8C">
      <w:pPr>
        <w:pStyle w:val="Lijstalinea"/>
        <w:numPr>
          <w:ilvl w:val="0"/>
          <w:numId w:val="1"/>
        </w:numPr>
        <w:rPr>
          <w:del w:id="430" w:author="Patrick" w:date="2014-01-30T15:32:00Z"/>
          <w:color w:val="FF0000"/>
          <w:lang w:val="nl-NL"/>
        </w:rPr>
        <w:pPrChange w:id="431" w:author="Patrick" w:date="2014-01-30T15:32:00Z">
          <w:pPr/>
        </w:pPrChange>
      </w:pPr>
    </w:p>
    <w:p w14:paraId="6948146B" w14:textId="77777777" w:rsidR="003F2C8C" w:rsidRPr="00F32FA8" w:rsidDel="00672D8F" w:rsidRDefault="003F2C8C">
      <w:pPr>
        <w:pStyle w:val="Lijstalinea"/>
        <w:rPr>
          <w:del w:id="432" w:author="Patrick" w:date="2014-01-30T15:32:00Z"/>
          <w:lang w:val="nl-NL"/>
        </w:rPr>
        <w:pPrChange w:id="433" w:author="Patrick" w:date="2014-01-30T15:32:00Z">
          <w:pPr/>
        </w:pPrChange>
      </w:pPr>
    </w:p>
    <w:p w14:paraId="0D444A87" w14:textId="77777777" w:rsidR="003F2C8C" w:rsidDel="00672D8F" w:rsidRDefault="003F2C8C">
      <w:pPr>
        <w:pStyle w:val="Lijstalinea"/>
        <w:rPr>
          <w:del w:id="434" w:author="Patrick" w:date="2014-01-30T15:32:00Z"/>
          <w:lang w:val="nl-NL"/>
        </w:rPr>
        <w:pPrChange w:id="435" w:author="Patrick" w:date="2014-01-30T15:32:00Z">
          <w:pPr/>
        </w:pPrChange>
      </w:pPr>
      <w:del w:id="436" w:author="Patrick" w:date="2014-01-30T15:32:00Z">
        <w:r w:rsidRPr="00F32FA8" w:rsidDel="00672D8F">
          <w:rPr>
            <w:lang w:val="nl-NL"/>
          </w:rPr>
          <w:delText xml:space="preserve">In het specificatiedocument staat alleen informatie over het </w:delText>
        </w:r>
        <w:r w:rsidRPr="00F32FA8" w:rsidDel="00672D8F">
          <w:rPr>
            <w:u w:val="single"/>
            <w:lang w:val="nl-NL"/>
          </w:rPr>
          <w:delText>product</w:delText>
        </w:r>
        <w:r w:rsidRPr="00F32FA8" w:rsidDel="00672D8F">
          <w:rPr>
            <w:lang w:val="nl-NL"/>
          </w:rPr>
          <w:delText xml:space="preserve">, en niet over het </w:delText>
        </w:r>
        <w:r w:rsidRPr="00F32FA8" w:rsidDel="00672D8F">
          <w:rPr>
            <w:u w:val="single"/>
            <w:lang w:val="nl-NL"/>
          </w:rPr>
          <w:delText>project</w:delText>
        </w:r>
        <w:r w:rsidRPr="00F32FA8" w:rsidDel="00672D8F">
          <w:rPr>
            <w:lang w:val="nl-NL"/>
          </w:rPr>
          <w:delText xml:space="preserve">. Als het gaat om </w:delText>
        </w:r>
        <w:r w:rsidR="00940907" w:rsidRPr="00F32FA8" w:rsidDel="00672D8F">
          <w:rPr>
            <w:lang w:val="nl-NL"/>
          </w:rPr>
          <w:delText>beheers</w:delText>
        </w:r>
        <w:r w:rsidR="00940907" w:rsidDel="00672D8F">
          <w:rPr>
            <w:lang w:val="nl-NL"/>
          </w:rPr>
          <w:delText>-</w:delText>
        </w:r>
        <w:r w:rsidR="00940907" w:rsidRPr="00F32FA8" w:rsidDel="00672D8F">
          <w:rPr>
            <w:lang w:val="nl-NL"/>
          </w:rPr>
          <w:delText>aspecten</w:delText>
        </w:r>
        <w:r w:rsidRPr="00F32FA8" w:rsidDel="00672D8F">
          <w:rPr>
            <w:lang w:val="nl-NL"/>
          </w:rPr>
          <w:delText xml:space="preserve"> zoals organisatie, informatie, kwaliteit, geld of tijd, dan hoort dat in een projectmanagementdocument, zoals een plan van aanpak.</w:delText>
        </w:r>
      </w:del>
    </w:p>
    <w:p w14:paraId="0FEBE7F9" w14:textId="77777777" w:rsidR="00940907" w:rsidDel="00672D8F" w:rsidRDefault="00940907">
      <w:pPr>
        <w:pStyle w:val="Lijstalinea"/>
        <w:rPr>
          <w:del w:id="437" w:author="Patrick" w:date="2014-01-30T15:32:00Z"/>
          <w:lang w:val="nl-NL"/>
        </w:rPr>
        <w:pPrChange w:id="438" w:author="Patrick" w:date="2014-01-30T15:32:00Z">
          <w:pPr/>
        </w:pPrChange>
      </w:pPr>
      <w:del w:id="439" w:author="Patrick" w:date="2014-01-30T15:32:00Z">
        <w:r w:rsidDel="00672D8F">
          <w:rPr>
            <w:lang w:val="nl-NL"/>
          </w:rPr>
          <w:delText xml:space="preserve">Ontwerpkeuzes horen niet in het specificatiedocument. Voor de opdrachtgever is het vooral belangrijk </w:delText>
        </w:r>
        <w:r w:rsidRPr="00940907" w:rsidDel="00672D8F">
          <w:rPr>
            <w:u w:val="single"/>
            <w:lang w:val="nl-NL"/>
          </w:rPr>
          <w:delText>wat</w:delText>
        </w:r>
        <w:r w:rsidDel="00672D8F">
          <w:rPr>
            <w:lang w:val="nl-NL"/>
          </w:rPr>
          <w:delText xml:space="preserve"> het apparaat doet, maar niet </w:delText>
        </w:r>
        <w:r w:rsidRPr="00940907" w:rsidDel="00672D8F">
          <w:rPr>
            <w:u w:val="single"/>
            <w:lang w:val="nl-NL"/>
          </w:rPr>
          <w:delText>hoe</w:delText>
        </w:r>
        <w:r w:rsidDel="00672D8F">
          <w:rPr>
            <w:lang w:val="nl-NL"/>
          </w:rPr>
          <w:delText xml:space="preserve">. Het ‘hoe’ leg je vast in een ontwerpdocument. </w:delText>
        </w:r>
      </w:del>
    </w:p>
    <w:p w14:paraId="682F0782" w14:textId="77777777" w:rsidR="00940907" w:rsidDel="00672D8F" w:rsidRDefault="00940907">
      <w:pPr>
        <w:pStyle w:val="Lijstalinea"/>
        <w:rPr>
          <w:del w:id="440" w:author="Patrick" w:date="2014-01-30T15:32:00Z"/>
          <w:lang w:val="nl-NL"/>
        </w:rPr>
        <w:pPrChange w:id="441" w:author="Patrick" w:date="2014-01-30T15:32:00Z">
          <w:pPr/>
        </w:pPrChange>
      </w:pPr>
      <w:del w:id="442" w:author="Patrick" w:date="2014-01-30T15:32:00Z">
        <w:r w:rsidDel="00672D8F">
          <w:rPr>
            <w:lang w:val="nl-NL"/>
          </w:rPr>
          <w:delText xml:space="preserve">De onderverdeling in functionele en operationele eisen is voor veel projecten handig. Het kan zijn dat voor jouw project een andere verdeling beter is. Misschien wil je bijvoorbeeld ook een onderverdeling maken in elektrische en mechanische eisen. Het gaat er om dat je op een gestructureerde manier nadenkt over de specificaties van project. </w:delText>
        </w:r>
      </w:del>
    </w:p>
    <w:p w14:paraId="6F3FEE13" w14:textId="77777777" w:rsidR="009923D1" w:rsidRPr="008734F9" w:rsidRDefault="009923D1">
      <w:pPr>
        <w:pStyle w:val="Lijstalinea"/>
        <w:numPr>
          <w:ilvl w:val="0"/>
          <w:numId w:val="1"/>
        </w:numPr>
        <w:rPr>
          <w:lang w:val="nl-NL"/>
        </w:rPr>
        <w:pPrChange w:id="443" w:author="Patrick" w:date="2014-01-30T15:32:00Z">
          <w:pPr/>
        </w:pPrChange>
      </w:pPr>
    </w:p>
    <w:p w14:paraId="029D45AB" w14:textId="77777777" w:rsidR="00834C40" w:rsidRPr="008734F9" w:rsidRDefault="00834C40" w:rsidP="00834C40">
      <w:pPr>
        <w:jc w:val="center"/>
        <w:rPr>
          <w:lang w:val="nl-NL"/>
        </w:rPr>
      </w:pPr>
    </w:p>
    <w:sectPr w:rsidR="00834C40" w:rsidRPr="008734F9" w:rsidSect="00834C40">
      <w:footerReference w:type="default" r:id="rId13"/>
      <w:pgSz w:w="12240" w:h="15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4" w:author="Koen van Beek" w:date="2014-02-03T12:12:00Z" w:initials="KvB">
    <w:p w14:paraId="0A253682" w14:textId="77777777" w:rsidR="00015CD6" w:rsidRDefault="00015CD6">
      <w:pPr>
        <w:pStyle w:val="Tekstopmerking"/>
      </w:pPr>
      <w:r>
        <w:rPr>
          <w:rStyle w:val="Verwijzingopmerking"/>
        </w:rPr>
        <w:annotationRef/>
      </w:r>
      <w:r w:rsidR="005E1BFA">
        <w:rPr>
          <w:noProof/>
        </w:rPr>
        <w:t xml:space="preserve">Dit bespreken met opdrachtgever.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2536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D2B861" w14:textId="77777777" w:rsidR="00756F32" w:rsidRDefault="00756F32" w:rsidP="00834C40">
      <w:pPr>
        <w:spacing w:after="0" w:line="240" w:lineRule="auto"/>
      </w:pPr>
      <w:r>
        <w:separator/>
      </w:r>
    </w:p>
  </w:endnote>
  <w:endnote w:type="continuationSeparator" w:id="0">
    <w:p w14:paraId="1E8EF979" w14:textId="77777777" w:rsidR="00756F32" w:rsidRDefault="00756F32" w:rsidP="00834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E37F7" w14:textId="77777777" w:rsidR="00834C40" w:rsidRDefault="00834C40">
    <w:pPr>
      <w:pStyle w:val="Voettekst"/>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D7ACA">
      <w:rPr>
        <w:caps/>
        <w:noProof/>
        <w:color w:val="5B9BD5" w:themeColor="accent1"/>
      </w:rPr>
      <w:t>7</w:t>
    </w:r>
    <w:r>
      <w:rPr>
        <w:caps/>
        <w:noProof/>
        <w:color w:val="5B9BD5" w:themeColor="accent1"/>
      </w:rPr>
      <w:fldChar w:fldCharType="end"/>
    </w:r>
  </w:p>
  <w:p w14:paraId="7D65FDF5" w14:textId="77777777" w:rsidR="00834C40" w:rsidRDefault="00834C4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34E12" w14:textId="77777777" w:rsidR="00756F32" w:rsidRDefault="00756F32" w:rsidP="00834C40">
      <w:pPr>
        <w:spacing w:after="0" w:line="240" w:lineRule="auto"/>
      </w:pPr>
      <w:r>
        <w:separator/>
      </w:r>
    </w:p>
  </w:footnote>
  <w:footnote w:type="continuationSeparator" w:id="0">
    <w:p w14:paraId="560FC3A7" w14:textId="77777777" w:rsidR="00756F32" w:rsidRDefault="00756F32" w:rsidP="00834C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34AD1"/>
    <w:multiLevelType w:val="hybridMultilevel"/>
    <w:tmpl w:val="A99655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4DE6FDF"/>
    <w:multiLevelType w:val="hybridMultilevel"/>
    <w:tmpl w:val="BC36EB5C"/>
    <w:lvl w:ilvl="0" w:tplc="644C305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49E1F4B"/>
    <w:multiLevelType w:val="hybridMultilevel"/>
    <w:tmpl w:val="B6648D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en van Beek">
    <w15:presenceInfo w15:providerId="Windows Live" w15:userId="6d07d9d2ee0814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C40"/>
    <w:rsid w:val="00015CD6"/>
    <w:rsid w:val="00022A59"/>
    <w:rsid w:val="000B0F52"/>
    <w:rsid w:val="000D74D8"/>
    <w:rsid w:val="00105EB2"/>
    <w:rsid w:val="00113329"/>
    <w:rsid w:val="00121B4B"/>
    <w:rsid w:val="001271DA"/>
    <w:rsid w:val="002E63E6"/>
    <w:rsid w:val="00310B91"/>
    <w:rsid w:val="003C2EDB"/>
    <w:rsid w:val="003F2C8C"/>
    <w:rsid w:val="003F528C"/>
    <w:rsid w:val="00520F7B"/>
    <w:rsid w:val="00561481"/>
    <w:rsid w:val="005E1BFA"/>
    <w:rsid w:val="005E6CDF"/>
    <w:rsid w:val="00672D8F"/>
    <w:rsid w:val="006849A9"/>
    <w:rsid w:val="006931C7"/>
    <w:rsid w:val="007070F5"/>
    <w:rsid w:val="007440DF"/>
    <w:rsid w:val="00753767"/>
    <w:rsid w:val="00756F32"/>
    <w:rsid w:val="007D19E7"/>
    <w:rsid w:val="00804A68"/>
    <w:rsid w:val="00834C40"/>
    <w:rsid w:val="008734F9"/>
    <w:rsid w:val="008A79A2"/>
    <w:rsid w:val="008A7A09"/>
    <w:rsid w:val="00901E79"/>
    <w:rsid w:val="00940907"/>
    <w:rsid w:val="009923D1"/>
    <w:rsid w:val="009950FE"/>
    <w:rsid w:val="009B116B"/>
    <w:rsid w:val="00A541C3"/>
    <w:rsid w:val="00A86440"/>
    <w:rsid w:val="00AA310E"/>
    <w:rsid w:val="00AC71A5"/>
    <w:rsid w:val="00AD7ACA"/>
    <w:rsid w:val="00B069BF"/>
    <w:rsid w:val="00C809DD"/>
    <w:rsid w:val="00C90DC8"/>
    <w:rsid w:val="00CA0552"/>
    <w:rsid w:val="00CE1292"/>
    <w:rsid w:val="00D02457"/>
    <w:rsid w:val="00E81781"/>
    <w:rsid w:val="00EA2A34"/>
    <w:rsid w:val="00EF55C9"/>
    <w:rsid w:val="00F3112D"/>
    <w:rsid w:val="00F32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B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32FA8"/>
    <w:pPr>
      <w:keepNext/>
      <w:keepLines/>
      <w:spacing w:before="240" w:after="0"/>
      <w:outlineLvl w:val="0"/>
    </w:pPr>
    <w:rPr>
      <w:rFonts w:eastAsiaTheme="majorEastAsia" w:cstheme="majorBidi"/>
      <w:b/>
      <w:color w:val="000000" w:themeColor="text1"/>
      <w:sz w:val="24"/>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34C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834C40"/>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34C40"/>
  </w:style>
  <w:style w:type="paragraph" w:styleId="Voettekst">
    <w:name w:val="footer"/>
    <w:basedOn w:val="Standaard"/>
    <w:link w:val="VoettekstChar"/>
    <w:uiPriority w:val="99"/>
    <w:unhideWhenUsed/>
    <w:rsid w:val="00834C40"/>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34C40"/>
  </w:style>
  <w:style w:type="paragraph" w:styleId="Lijstalinea">
    <w:name w:val="List Paragraph"/>
    <w:basedOn w:val="Standaard"/>
    <w:uiPriority w:val="34"/>
    <w:qFormat/>
    <w:rsid w:val="00AA310E"/>
    <w:pPr>
      <w:ind w:left="720"/>
      <w:contextualSpacing/>
    </w:pPr>
  </w:style>
  <w:style w:type="character" w:styleId="Zwaar">
    <w:name w:val="Strong"/>
    <w:basedOn w:val="Standaardalinea-lettertype"/>
    <w:uiPriority w:val="22"/>
    <w:qFormat/>
    <w:rsid w:val="00EF55C9"/>
    <w:rPr>
      <w:b/>
      <w:bCs/>
    </w:rPr>
  </w:style>
  <w:style w:type="character" w:styleId="Tekstvantijdelijkeaanduiding">
    <w:name w:val="Placeholder Text"/>
    <w:basedOn w:val="Standaardalinea-lettertype"/>
    <w:uiPriority w:val="99"/>
    <w:semiHidden/>
    <w:rsid w:val="007D19E7"/>
    <w:rPr>
      <w:color w:val="808080"/>
    </w:rPr>
  </w:style>
  <w:style w:type="character" w:customStyle="1" w:styleId="Kop1Char">
    <w:name w:val="Kop 1 Char"/>
    <w:basedOn w:val="Standaardalinea-lettertype"/>
    <w:link w:val="Kop1"/>
    <w:uiPriority w:val="9"/>
    <w:rsid w:val="00F32FA8"/>
    <w:rPr>
      <w:rFonts w:eastAsiaTheme="majorEastAsia" w:cstheme="majorBidi"/>
      <w:b/>
      <w:color w:val="000000" w:themeColor="text1"/>
      <w:sz w:val="24"/>
      <w:szCs w:val="32"/>
    </w:rPr>
  </w:style>
  <w:style w:type="paragraph" w:styleId="Kopvaninhoudsopgave">
    <w:name w:val="TOC Heading"/>
    <w:basedOn w:val="Kop1"/>
    <w:next w:val="Standaard"/>
    <w:uiPriority w:val="39"/>
    <w:unhideWhenUsed/>
    <w:qFormat/>
    <w:rsid w:val="008734F9"/>
    <w:pPr>
      <w:outlineLvl w:val="9"/>
    </w:pPr>
  </w:style>
  <w:style w:type="paragraph" w:styleId="Inhopg1">
    <w:name w:val="toc 1"/>
    <w:basedOn w:val="Standaard"/>
    <w:next w:val="Standaard"/>
    <w:autoRedefine/>
    <w:uiPriority w:val="39"/>
    <w:unhideWhenUsed/>
    <w:rsid w:val="003C2EDB"/>
    <w:pPr>
      <w:spacing w:after="100"/>
    </w:pPr>
  </w:style>
  <w:style w:type="character" w:styleId="Hyperlink">
    <w:name w:val="Hyperlink"/>
    <w:basedOn w:val="Standaardalinea-lettertype"/>
    <w:uiPriority w:val="99"/>
    <w:unhideWhenUsed/>
    <w:rsid w:val="003C2EDB"/>
    <w:rPr>
      <w:color w:val="0563C1" w:themeColor="hyperlink"/>
      <w:u w:val="single"/>
    </w:rPr>
  </w:style>
  <w:style w:type="character" w:styleId="Nadruk">
    <w:name w:val="Emphasis"/>
    <w:basedOn w:val="Standaardalinea-lettertype"/>
    <w:uiPriority w:val="20"/>
    <w:qFormat/>
    <w:rsid w:val="003C2EDB"/>
    <w:rPr>
      <w:i/>
      <w:iCs/>
    </w:rPr>
  </w:style>
  <w:style w:type="character" w:styleId="Subtielebenadrukking">
    <w:name w:val="Subtle Emphasis"/>
    <w:basedOn w:val="Standaardalinea-lettertype"/>
    <w:uiPriority w:val="19"/>
    <w:qFormat/>
    <w:rsid w:val="003C2EDB"/>
    <w:rPr>
      <w:i/>
      <w:iCs/>
      <w:color w:val="404040" w:themeColor="text1" w:themeTint="BF"/>
    </w:rPr>
  </w:style>
  <w:style w:type="paragraph" w:customStyle="1" w:styleId="MyStyle">
    <w:name w:val="MyStyle"/>
    <w:basedOn w:val="Standaard"/>
    <w:link w:val="MyStyleChar"/>
    <w:qFormat/>
    <w:rsid w:val="003C2EDB"/>
  </w:style>
  <w:style w:type="character" w:customStyle="1" w:styleId="MyStyleChar">
    <w:name w:val="MyStyle Char"/>
    <w:basedOn w:val="Standaardalinea-lettertype"/>
    <w:link w:val="MyStyle"/>
    <w:rsid w:val="003C2EDB"/>
  </w:style>
  <w:style w:type="paragraph" w:styleId="Ballontekst">
    <w:name w:val="Balloon Text"/>
    <w:basedOn w:val="Standaard"/>
    <w:link w:val="BallontekstChar"/>
    <w:uiPriority w:val="99"/>
    <w:semiHidden/>
    <w:unhideWhenUsed/>
    <w:rsid w:val="00022A5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22A59"/>
    <w:rPr>
      <w:rFonts w:ascii="Tahoma" w:hAnsi="Tahoma" w:cs="Tahoma"/>
      <w:sz w:val="16"/>
      <w:szCs w:val="16"/>
    </w:rPr>
  </w:style>
  <w:style w:type="paragraph" w:styleId="Geenafstand">
    <w:name w:val="No Spacing"/>
    <w:uiPriority w:val="1"/>
    <w:qFormat/>
    <w:rsid w:val="006931C7"/>
    <w:pPr>
      <w:spacing w:after="0" w:line="240" w:lineRule="auto"/>
    </w:pPr>
    <w:rPr>
      <w:lang w:val="nl-NL"/>
    </w:rPr>
  </w:style>
  <w:style w:type="paragraph" w:styleId="Revisie">
    <w:name w:val="Revision"/>
    <w:hidden/>
    <w:uiPriority w:val="99"/>
    <w:semiHidden/>
    <w:rsid w:val="006931C7"/>
    <w:pPr>
      <w:spacing w:after="0" w:line="240" w:lineRule="auto"/>
    </w:pPr>
  </w:style>
  <w:style w:type="paragraph" w:styleId="Inhopg2">
    <w:name w:val="toc 2"/>
    <w:basedOn w:val="Standaard"/>
    <w:next w:val="Standaard"/>
    <w:autoRedefine/>
    <w:uiPriority w:val="39"/>
    <w:unhideWhenUsed/>
    <w:rsid w:val="006849A9"/>
    <w:pPr>
      <w:spacing w:after="100"/>
      <w:ind w:left="220"/>
    </w:pPr>
  </w:style>
  <w:style w:type="paragraph" w:styleId="Bijschrift">
    <w:name w:val="caption"/>
    <w:basedOn w:val="Standaard"/>
    <w:next w:val="Standaard"/>
    <w:uiPriority w:val="35"/>
    <w:unhideWhenUsed/>
    <w:qFormat/>
    <w:rsid w:val="00672D8F"/>
    <w:pPr>
      <w:spacing w:after="200" w:line="240" w:lineRule="auto"/>
    </w:pPr>
    <w:rPr>
      <w:b/>
      <w:bCs/>
      <w:color w:val="5B9BD5" w:themeColor="accent1"/>
      <w:sz w:val="18"/>
      <w:szCs w:val="18"/>
      <w:lang w:val="nl-NL"/>
    </w:rPr>
  </w:style>
  <w:style w:type="character" w:styleId="Verwijzingopmerking">
    <w:name w:val="annotation reference"/>
    <w:basedOn w:val="Standaardalinea-lettertype"/>
    <w:uiPriority w:val="99"/>
    <w:semiHidden/>
    <w:unhideWhenUsed/>
    <w:rsid w:val="00015CD6"/>
    <w:rPr>
      <w:sz w:val="16"/>
      <w:szCs w:val="16"/>
    </w:rPr>
  </w:style>
  <w:style w:type="paragraph" w:styleId="Tekstopmerking">
    <w:name w:val="annotation text"/>
    <w:basedOn w:val="Standaard"/>
    <w:link w:val="TekstopmerkingChar"/>
    <w:uiPriority w:val="99"/>
    <w:semiHidden/>
    <w:unhideWhenUsed/>
    <w:rsid w:val="00015CD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15CD6"/>
    <w:rPr>
      <w:sz w:val="20"/>
      <w:szCs w:val="20"/>
    </w:rPr>
  </w:style>
  <w:style w:type="paragraph" w:styleId="Onderwerpvanopmerking">
    <w:name w:val="annotation subject"/>
    <w:basedOn w:val="Tekstopmerking"/>
    <w:next w:val="Tekstopmerking"/>
    <w:link w:val="OnderwerpvanopmerkingChar"/>
    <w:uiPriority w:val="99"/>
    <w:semiHidden/>
    <w:unhideWhenUsed/>
    <w:rsid w:val="00015CD6"/>
    <w:rPr>
      <w:b/>
      <w:bCs/>
    </w:rPr>
  </w:style>
  <w:style w:type="character" w:customStyle="1" w:styleId="OnderwerpvanopmerkingChar">
    <w:name w:val="Onderwerp van opmerking Char"/>
    <w:basedOn w:val="TekstopmerkingChar"/>
    <w:link w:val="Onderwerpvanopmerking"/>
    <w:uiPriority w:val="99"/>
    <w:semiHidden/>
    <w:rsid w:val="00015CD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32FA8"/>
    <w:pPr>
      <w:keepNext/>
      <w:keepLines/>
      <w:spacing w:before="240" w:after="0"/>
      <w:outlineLvl w:val="0"/>
    </w:pPr>
    <w:rPr>
      <w:rFonts w:eastAsiaTheme="majorEastAsia" w:cstheme="majorBidi"/>
      <w:b/>
      <w:color w:val="000000" w:themeColor="text1"/>
      <w:sz w:val="24"/>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34C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834C40"/>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34C40"/>
  </w:style>
  <w:style w:type="paragraph" w:styleId="Voettekst">
    <w:name w:val="footer"/>
    <w:basedOn w:val="Standaard"/>
    <w:link w:val="VoettekstChar"/>
    <w:uiPriority w:val="99"/>
    <w:unhideWhenUsed/>
    <w:rsid w:val="00834C40"/>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34C40"/>
  </w:style>
  <w:style w:type="paragraph" w:styleId="Lijstalinea">
    <w:name w:val="List Paragraph"/>
    <w:basedOn w:val="Standaard"/>
    <w:uiPriority w:val="34"/>
    <w:qFormat/>
    <w:rsid w:val="00AA310E"/>
    <w:pPr>
      <w:ind w:left="720"/>
      <w:contextualSpacing/>
    </w:pPr>
  </w:style>
  <w:style w:type="character" w:styleId="Zwaar">
    <w:name w:val="Strong"/>
    <w:basedOn w:val="Standaardalinea-lettertype"/>
    <w:uiPriority w:val="22"/>
    <w:qFormat/>
    <w:rsid w:val="00EF55C9"/>
    <w:rPr>
      <w:b/>
      <w:bCs/>
    </w:rPr>
  </w:style>
  <w:style w:type="character" w:styleId="Tekstvantijdelijkeaanduiding">
    <w:name w:val="Placeholder Text"/>
    <w:basedOn w:val="Standaardalinea-lettertype"/>
    <w:uiPriority w:val="99"/>
    <w:semiHidden/>
    <w:rsid w:val="007D19E7"/>
    <w:rPr>
      <w:color w:val="808080"/>
    </w:rPr>
  </w:style>
  <w:style w:type="character" w:customStyle="1" w:styleId="Kop1Char">
    <w:name w:val="Kop 1 Char"/>
    <w:basedOn w:val="Standaardalinea-lettertype"/>
    <w:link w:val="Kop1"/>
    <w:uiPriority w:val="9"/>
    <w:rsid w:val="00F32FA8"/>
    <w:rPr>
      <w:rFonts w:eastAsiaTheme="majorEastAsia" w:cstheme="majorBidi"/>
      <w:b/>
      <w:color w:val="000000" w:themeColor="text1"/>
      <w:sz w:val="24"/>
      <w:szCs w:val="32"/>
    </w:rPr>
  </w:style>
  <w:style w:type="paragraph" w:styleId="Kopvaninhoudsopgave">
    <w:name w:val="TOC Heading"/>
    <w:basedOn w:val="Kop1"/>
    <w:next w:val="Standaard"/>
    <w:uiPriority w:val="39"/>
    <w:unhideWhenUsed/>
    <w:qFormat/>
    <w:rsid w:val="008734F9"/>
    <w:pPr>
      <w:outlineLvl w:val="9"/>
    </w:pPr>
  </w:style>
  <w:style w:type="paragraph" w:styleId="Inhopg1">
    <w:name w:val="toc 1"/>
    <w:basedOn w:val="Standaard"/>
    <w:next w:val="Standaard"/>
    <w:autoRedefine/>
    <w:uiPriority w:val="39"/>
    <w:unhideWhenUsed/>
    <w:rsid w:val="003C2EDB"/>
    <w:pPr>
      <w:spacing w:after="100"/>
    </w:pPr>
  </w:style>
  <w:style w:type="character" w:styleId="Hyperlink">
    <w:name w:val="Hyperlink"/>
    <w:basedOn w:val="Standaardalinea-lettertype"/>
    <w:uiPriority w:val="99"/>
    <w:unhideWhenUsed/>
    <w:rsid w:val="003C2EDB"/>
    <w:rPr>
      <w:color w:val="0563C1" w:themeColor="hyperlink"/>
      <w:u w:val="single"/>
    </w:rPr>
  </w:style>
  <w:style w:type="character" w:styleId="Nadruk">
    <w:name w:val="Emphasis"/>
    <w:basedOn w:val="Standaardalinea-lettertype"/>
    <w:uiPriority w:val="20"/>
    <w:qFormat/>
    <w:rsid w:val="003C2EDB"/>
    <w:rPr>
      <w:i/>
      <w:iCs/>
    </w:rPr>
  </w:style>
  <w:style w:type="character" w:styleId="Subtielebenadrukking">
    <w:name w:val="Subtle Emphasis"/>
    <w:basedOn w:val="Standaardalinea-lettertype"/>
    <w:uiPriority w:val="19"/>
    <w:qFormat/>
    <w:rsid w:val="003C2EDB"/>
    <w:rPr>
      <w:i/>
      <w:iCs/>
      <w:color w:val="404040" w:themeColor="text1" w:themeTint="BF"/>
    </w:rPr>
  </w:style>
  <w:style w:type="paragraph" w:customStyle="1" w:styleId="MyStyle">
    <w:name w:val="MyStyle"/>
    <w:basedOn w:val="Standaard"/>
    <w:link w:val="MyStyleChar"/>
    <w:qFormat/>
    <w:rsid w:val="003C2EDB"/>
  </w:style>
  <w:style w:type="character" w:customStyle="1" w:styleId="MyStyleChar">
    <w:name w:val="MyStyle Char"/>
    <w:basedOn w:val="Standaardalinea-lettertype"/>
    <w:link w:val="MyStyle"/>
    <w:rsid w:val="003C2EDB"/>
  </w:style>
  <w:style w:type="paragraph" w:styleId="Ballontekst">
    <w:name w:val="Balloon Text"/>
    <w:basedOn w:val="Standaard"/>
    <w:link w:val="BallontekstChar"/>
    <w:uiPriority w:val="99"/>
    <w:semiHidden/>
    <w:unhideWhenUsed/>
    <w:rsid w:val="00022A5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22A59"/>
    <w:rPr>
      <w:rFonts w:ascii="Tahoma" w:hAnsi="Tahoma" w:cs="Tahoma"/>
      <w:sz w:val="16"/>
      <w:szCs w:val="16"/>
    </w:rPr>
  </w:style>
  <w:style w:type="paragraph" w:styleId="Geenafstand">
    <w:name w:val="No Spacing"/>
    <w:uiPriority w:val="1"/>
    <w:qFormat/>
    <w:rsid w:val="006931C7"/>
    <w:pPr>
      <w:spacing w:after="0" w:line="240" w:lineRule="auto"/>
    </w:pPr>
    <w:rPr>
      <w:lang w:val="nl-NL"/>
    </w:rPr>
  </w:style>
  <w:style w:type="paragraph" w:styleId="Revisie">
    <w:name w:val="Revision"/>
    <w:hidden/>
    <w:uiPriority w:val="99"/>
    <w:semiHidden/>
    <w:rsid w:val="006931C7"/>
    <w:pPr>
      <w:spacing w:after="0" w:line="240" w:lineRule="auto"/>
    </w:pPr>
  </w:style>
  <w:style w:type="paragraph" w:styleId="Inhopg2">
    <w:name w:val="toc 2"/>
    <w:basedOn w:val="Standaard"/>
    <w:next w:val="Standaard"/>
    <w:autoRedefine/>
    <w:uiPriority w:val="39"/>
    <w:unhideWhenUsed/>
    <w:rsid w:val="006849A9"/>
    <w:pPr>
      <w:spacing w:after="100"/>
      <w:ind w:left="220"/>
    </w:pPr>
  </w:style>
  <w:style w:type="paragraph" w:styleId="Bijschrift">
    <w:name w:val="caption"/>
    <w:basedOn w:val="Standaard"/>
    <w:next w:val="Standaard"/>
    <w:uiPriority w:val="35"/>
    <w:unhideWhenUsed/>
    <w:qFormat/>
    <w:rsid w:val="00672D8F"/>
    <w:pPr>
      <w:spacing w:after="200" w:line="240" w:lineRule="auto"/>
    </w:pPr>
    <w:rPr>
      <w:b/>
      <w:bCs/>
      <w:color w:val="5B9BD5" w:themeColor="accent1"/>
      <w:sz w:val="18"/>
      <w:szCs w:val="18"/>
      <w:lang w:val="nl-NL"/>
    </w:rPr>
  </w:style>
  <w:style w:type="character" w:styleId="Verwijzingopmerking">
    <w:name w:val="annotation reference"/>
    <w:basedOn w:val="Standaardalinea-lettertype"/>
    <w:uiPriority w:val="99"/>
    <w:semiHidden/>
    <w:unhideWhenUsed/>
    <w:rsid w:val="00015CD6"/>
    <w:rPr>
      <w:sz w:val="16"/>
      <w:szCs w:val="16"/>
    </w:rPr>
  </w:style>
  <w:style w:type="paragraph" w:styleId="Tekstopmerking">
    <w:name w:val="annotation text"/>
    <w:basedOn w:val="Standaard"/>
    <w:link w:val="TekstopmerkingChar"/>
    <w:uiPriority w:val="99"/>
    <w:semiHidden/>
    <w:unhideWhenUsed/>
    <w:rsid w:val="00015CD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15CD6"/>
    <w:rPr>
      <w:sz w:val="20"/>
      <w:szCs w:val="20"/>
    </w:rPr>
  </w:style>
  <w:style w:type="paragraph" w:styleId="Onderwerpvanopmerking">
    <w:name w:val="annotation subject"/>
    <w:basedOn w:val="Tekstopmerking"/>
    <w:next w:val="Tekstopmerking"/>
    <w:link w:val="OnderwerpvanopmerkingChar"/>
    <w:uiPriority w:val="99"/>
    <w:semiHidden/>
    <w:unhideWhenUsed/>
    <w:rsid w:val="00015CD6"/>
    <w:rPr>
      <w:b/>
      <w:bCs/>
    </w:rPr>
  </w:style>
  <w:style w:type="character" w:customStyle="1" w:styleId="OnderwerpvanopmerkingChar">
    <w:name w:val="Onderwerp van opmerking Char"/>
    <w:basedOn w:val="TekstopmerkingChar"/>
    <w:link w:val="Onderwerpvanopmerking"/>
    <w:uiPriority w:val="99"/>
    <w:semiHidden/>
    <w:rsid w:val="00015C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03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F8F15-3522-4118-A189-977A7BCAC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7</Pages>
  <Words>1721</Words>
  <Characters>9470</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Avans Hogeschool</Company>
  <LinksUpToDate>false</LinksUpToDate>
  <CharactersWithSpaces>11169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 Avans User</dc:creator>
  <cp:keywords/>
  <dc:description/>
  <cp:lastModifiedBy>Patrick</cp:lastModifiedBy>
  <cp:revision>21</cp:revision>
  <dcterms:created xsi:type="dcterms:W3CDTF">2014-01-26T09:52:00Z</dcterms:created>
  <dcterms:modified xsi:type="dcterms:W3CDTF">2014-02-03T12:22:00Z</dcterms:modified>
</cp:coreProperties>
</file>